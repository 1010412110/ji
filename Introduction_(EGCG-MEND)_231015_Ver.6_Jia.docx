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6359" w14:textId="77777777" w:rsidR="00EB6B32" w:rsidRPr="0034338C" w:rsidRDefault="00EB6B32" w:rsidP="00EB6B32">
      <w:pPr>
        <w:pStyle w:val="a9"/>
        <w:numPr>
          <w:ilvl w:val="0"/>
          <w:numId w:val="1"/>
        </w:numPr>
        <w:spacing w:line="480" w:lineRule="auto"/>
        <w:ind w:firstLineChars="0"/>
        <w:rPr>
          <w:rFonts w:ascii="Times New Roman" w:hAnsi="Times New Roman" w:cs="Times New Roman"/>
          <w:sz w:val="24"/>
        </w:rPr>
      </w:pPr>
      <w:r w:rsidRPr="0034338C">
        <w:rPr>
          <w:rFonts w:ascii="Times New Roman" w:hAnsi="Times New Roman" w:cs="Times New Roman"/>
          <w:sz w:val="24"/>
        </w:rPr>
        <w:t>Angiogenesis is essential for tumor growth and TECs have unique characteristics</w:t>
      </w:r>
    </w:p>
    <w:p w14:paraId="014931F7" w14:textId="77777777" w:rsidR="00EB6B32" w:rsidRPr="003119EB" w:rsidRDefault="00EB6B32" w:rsidP="00EB6B32">
      <w:pPr>
        <w:widowControl/>
        <w:spacing w:line="480" w:lineRule="auto"/>
        <w:rPr>
          <w:rFonts w:ascii="Times New Roman" w:eastAsia="宋体" w:hAnsi="Times New Roman" w:cs="Times New Roman"/>
          <w:kern w:val="0"/>
          <w:sz w:val="24"/>
        </w:rPr>
      </w:pPr>
      <w:r w:rsidRPr="0034338C">
        <w:rPr>
          <w:rFonts w:ascii="Times New Roman" w:hAnsi="Times New Roman" w:cs="Times New Roman"/>
          <w:sz w:val="24"/>
        </w:rPr>
        <w:t xml:space="preserve">Angiogenesis is required for tumor progression and </w:t>
      </w:r>
      <w:r w:rsidRPr="0034338C">
        <w:rPr>
          <w:rFonts w:ascii="Times New Roman" w:eastAsia="Yu Mincho" w:hAnsi="Times New Roman" w:cs="Times New Roman"/>
          <w:sz w:val="24"/>
          <w:lang w:eastAsia="ja-JP"/>
        </w:rPr>
        <w:t>metastasis</w:t>
      </w:r>
      <w:r w:rsidRPr="0034338C">
        <w:rPr>
          <w:rStyle w:val="a5"/>
          <w:rFonts w:ascii="Times New Roman" w:hAnsi="Times New Roman" w:cs="Times New Roman"/>
          <w:sz w:val="24"/>
        </w:rPr>
        <w:endnoteReference w:id="1"/>
      </w:r>
      <w:r w:rsidRPr="0034338C">
        <w:rPr>
          <w:rFonts w:ascii="Times New Roman" w:hAnsi="Times New Roman" w:cs="Times New Roman"/>
          <w:sz w:val="24"/>
        </w:rPr>
        <w:t>. Tumor cells secrete vascular endothelial growth factor (VEGF) to induce angiogenesis to provide oxygen and nutrients for tumor development.</w:t>
      </w:r>
      <w:r w:rsidRPr="0034338C">
        <w:rPr>
          <w:rStyle w:val="a5"/>
          <w:rFonts w:ascii="Times New Roman" w:hAnsi="Times New Roman" w:cs="Times New Roman"/>
          <w:sz w:val="24"/>
        </w:rPr>
        <w:endnoteReference w:id="2"/>
      </w:r>
      <w:r w:rsidRPr="0034338C">
        <w:rPr>
          <w:rFonts w:ascii="Times New Roman" w:hAnsi="Times New Roman" w:cs="Times New Roman"/>
          <w:sz w:val="24"/>
        </w:rPr>
        <w:t xml:space="preserve"> Excess VEGF in tumors </w:t>
      </w:r>
      <w:r w:rsidRPr="00774304">
        <w:rPr>
          <w:rFonts w:ascii="Times New Roman" w:hAnsi="Times New Roman" w:cs="Times New Roman"/>
          <w:sz w:val="24"/>
        </w:rPr>
        <w:t>drives aberrant angiogenesis</w:t>
      </w:r>
      <w:r>
        <w:rPr>
          <w:rFonts w:ascii="Times New Roman" w:hAnsi="Times New Roman" w:cs="Times New Roman"/>
          <w:sz w:val="24"/>
        </w:rPr>
        <w:t xml:space="preserve"> to </w:t>
      </w:r>
      <w:r w:rsidRPr="0034338C">
        <w:rPr>
          <w:rFonts w:ascii="Times New Roman" w:hAnsi="Times New Roman" w:cs="Times New Roman"/>
          <w:sz w:val="24"/>
        </w:rPr>
        <w:t>increase vascular permeability and interstitial fluid pressure (IFP), leading to disordered vascular structure</w:t>
      </w:r>
      <w:r w:rsidRPr="0034338C">
        <w:rPr>
          <w:rStyle w:val="a5"/>
          <w:rFonts w:ascii="Times New Roman" w:hAnsi="Times New Roman" w:cs="Times New Roman"/>
          <w:sz w:val="24"/>
        </w:rPr>
        <w:endnoteReference w:id="3"/>
      </w:r>
      <w:r w:rsidRPr="0034338C">
        <w:rPr>
          <w:rFonts w:ascii="Times New Roman" w:hAnsi="Times New Roman" w:cs="Times New Roman"/>
          <w:sz w:val="24"/>
        </w:rPr>
        <w:t>.</w:t>
      </w:r>
      <w:r>
        <w:rPr>
          <w:rFonts w:ascii="Times New Roman" w:hAnsi="Times New Roman" w:cs="Times New Roman"/>
          <w:sz w:val="24"/>
        </w:rPr>
        <w:t xml:space="preserve"> </w:t>
      </w:r>
      <w:r w:rsidRPr="0034338C">
        <w:rPr>
          <w:rFonts w:ascii="Times New Roman" w:hAnsi="Times New Roman" w:cs="Times New Roman"/>
          <w:sz w:val="24"/>
        </w:rPr>
        <w:t xml:space="preserve">In 1971, Dr. Judah Folkman and his colleagues introduced the concept of anti-angiogenic therapy </w:t>
      </w:r>
      <w:r>
        <w:rPr>
          <w:rFonts w:ascii="Times New Roman" w:hAnsi="Times New Roman" w:cs="Times New Roman"/>
          <w:sz w:val="24"/>
        </w:rPr>
        <w:t>which has</w:t>
      </w:r>
      <w:r w:rsidRPr="0034338C">
        <w:rPr>
          <w:rFonts w:ascii="Times New Roman" w:hAnsi="Times New Roman" w:cs="Times New Roman"/>
          <w:sz w:val="24"/>
        </w:rPr>
        <w:t xml:space="preserve"> become a significant aspect of cancer treatment</w:t>
      </w:r>
      <w:r w:rsidRPr="0034338C">
        <w:rPr>
          <w:rStyle w:val="a5"/>
          <w:rFonts w:ascii="Times New Roman" w:hAnsi="Times New Roman" w:cs="Times New Roman"/>
          <w:sz w:val="24"/>
        </w:rPr>
        <w:endnoteReference w:id="4"/>
      </w:r>
      <w:r w:rsidRPr="0034338C">
        <w:rPr>
          <w:rFonts w:ascii="Times New Roman" w:hAnsi="Times New Roman" w:cs="Times New Roman"/>
          <w:sz w:val="24"/>
        </w:rPr>
        <w:t xml:space="preserve">. </w:t>
      </w:r>
      <w:r>
        <w:rPr>
          <w:rFonts w:ascii="Times New Roman" w:hAnsi="Times New Roman" w:cs="Times New Roman"/>
          <w:sz w:val="24"/>
        </w:rPr>
        <w:t>The angiogenesis inhibitors, such as b</w:t>
      </w:r>
      <w:r w:rsidRPr="003119EB">
        <w:rPr>
          <w:rFonts w:ascii="Times New Roman" w:hAnsi="Times New Roman" w:cs="Times New Roman"/>
          <w:sz w:val="24"/>
        </w:rPr>
        <w:t>evacizumab</w:t>
      </w:r>
      <w:r>
        <w:rPr>
          <w:rFonts w:ascii="Times New Roman" w:hAnsi="Times New Roman" w:cs="Times New Roman"/>
          <w:sz w:val="24"/>
        </w:rPr>
        <w:t>,</w:t>
      </w:r>
      <w:r w:rsidRPr="003119EB">
        <w:rPr>
          <w:rFonts w:ascii="Times New Roman" w:hAnsi="Times New Roman" w:cs="Times New Roman"/>
          <w:sz w:val="24"/>
        </w:rPr>
        <w:t xml:space="preserve"> a neutralizing antibody targeting VEGF, exert </w:t>
      </w:r>
      <w:r>
        <w:rPr>
          <w:rFonts w:ascii="Times New Roman" w:hAnsi="Times New Roman" w:cs="Times New Roman"/>
          <w:sz w:val="24"/>
        </w:rPr>
        <w:t>their</w:t>
      </w:r>
      <w:r w:rsidRPr="003119EB">
        <w:rPr>
          <w:rFonts w:ascii="Times New Roman" w:hAnsi="Times New Roman" w:cs="Times New Roman"/>
          <w:sz w:val="24"/>
        </w:rPr>
        <w:t xml:space="preserve"> anti-tumor effects by disrupting tumor blood supply</w:t>
      </w:r>
      <w:r>
        <w:rPr>
          <w:rStyle w:val="a5"/>
          <w:rFonts w:ascii="Times New Roman" w:hAnsi="Times New Roman" w:cs="Times New Roman"/>
          <w:sz w:val="24"/>
        </w:rPr>
        <w:endnoteReference w:id="5"/>
      </w:r>
      <w:r w:rsidRPr="003119EB">
        <w:rPr>
          <w:rFonts w:ascii="Times New Roman" w:hAnsi="Times New Roman" w:cs="Times New Roman"/>
          <w:sz w:val="24"/>
        </w:rPr>
        <w:t xml:space="preserve">. </w:t>
      </w:r>
      <w:r w:rsidRPr="00774304">
        <w:rPr>
          <w:rFonts w:ascii="Times New Roman" w:hAnsi="Times New Roman" w:cs="Times New Roman"/>
          <w:sz w:val="24"/>
        </w:rPr>
        <w:t>They also normalize vascular structural abnormalities caused by excess VEGF and improve drug delivery to cancer tissue and immune cell mobilization</w:t>
      </w:r>
      <w:r>
        <w:rPr>
          <w:rStyle w:val="a5"/>
          <w:rFonts w:ascii="Times New Roman" w:hAnsi="Times New Roman" w:cs="Times New Roman"/>
          <w:sz w:val="24"/>
        </w:rPr>
        <w:endnoteReference w:id="6"/>
      </w:r>
      <w:r w:rsidRPr="00774304">
        <w:rPr>
          <w:rFonts w:ascii="Times New Roman" w:hAnsi="Times New Roman" w:cs="Times New Roman"/>
          <w:sz w:val="24"/>
        </w:rPr>
        <w:t>.</w:t>
      </w:r>
      <w:r>
        <w:rPr>
          <w:rFonts w:ascii="Times New Roman" w:hAnsi="Times New Roman" w:cs="Times New Roman"/>
          <w:sz w:val="24"/>
        </w:rPr>
        <w:t xml:space="preserve"> </w:t>
      </w:r>
      <w:r w:rsidRPr="0088063A">
        <w:rPr>
          <w:rFonts w:ascii="Times New Roman" w:hAnsi="Times New Roman" w:cs="Times New Roman"/>
          <w:sz w:val="24"/>
        </w:rPr>
        <w:t>It has been shown to improve outcomes in cancer patients when used in combination with anticancer agents and/or immune checkpoint inhibitors</w:t>
      </w:r>
      <w:r>
        <w:rPr>
          <w:rStyle w:val="a5"/>
          <w:rFonts w:ascii="Times New Roman" w:hAnsi="Times New Roman" w:cs="Times New Roman"/>
          <w:sz w:val="24"/>
        </w:rPr>
        <w:endnoteReference w:id="7"/>
      </w:r>
      <w:r w:rsidRPr="0088063A">
        <w:rPr>
          <w:rFonts w:ascii="Times New Roman" w:hAnsi="Times New Roman" w:cs="Times New Roman"/>
          <w:sz w:val="24"/>
        </w:rPr>
        <w:t>.</w:t>
      </w:r>
      <w:r>
        <w:rPr>
          <w:rFonts w:ascii="Times New Roman" w:hAnsi="Times New Roman" w:cs="Times New Roman"/>
          <w:sz w:val="24"/>
        </w:rPr>
        <w:t xml:space="preserve"> </w:t>
      </w:r>
      <w:r w:rsidRPr="003119EB">
        <w:rPr>
          <w:rFonts w:ascii="Times New Roman" w:hAnsi="Times New Roman" w:cs="Times New Roman"/>
          <w:sz w:val="24"/>
        </w:rPr>
        <w:t xml:space="preserve">However, VEGF targeting is non-specific as normal physiological angiogenesis in </w:t>
      </w:r>
      <w:r>
        <w:rPr>
          <w:rFonts w:ascii="Times New Roman" w:hAnsi="Times New Roman" w:cs="Times New Roman"/>
          <w:sz w:val="24"/>
        </w:rPr>
        <w:t>normal endothelial cells (</w:t>
      </w:r>
      <w:r w:rsidRPr="003119EB">
        <w:rPr>
          <w:rFonts w:ascii="Times New Roman" w:hAnsi="Times New Roman" w:cs="Times New Roman"/>
          <w:sz w:val="24"/>
        </w:rPr>
        <w:t>NECs</w:t>
      </w:r>
      <w:r>
        <w:rPr>
          <w:rFonts w:ascii="Times New Roman" w:hAnsi="Times New Roman" w:cs="Times New Roman"/>
          <w:sz w:val="24"/>
        </w:rPr>
        <w:t>)</w:t>
      </w:r>
      <w:r w:rsidRPr="003119EB">
        <w:rPr>
          <w:rFonts w:ascii="Times New Roman" w:hAnsi="Times New Roman" w:cs="Times New Roman"/>
          <w:sz w:val="24"/>
        </w:rPr>
        <w:t xml:space="preserve"> also requires VEGF</w:t>
      </w:r>
      <w:r>
        <w:rPr>
          <w:rStyle w:val="a5"/>
          <w:rFonts w:ascii="Times New Roman" w:hAnsi="Times New Roman" w:cs="Times New Roman"/>
          <w:sz w:val="24"/>
        </w:rPr>
        <w:endnoteReference w:id="8"/>
      </w:r>
      <w:r w:rsidRPr="003119EB">
        <w:rPr>
          <w:rFonts w:ascii="Times New Roman" w:hAnsi="Times New Roman" w:cs="Times New Roman"/>
          <w:sz w:val="24"/>
        </w:rPr>
        <w:t>.</w:t>
      </w:r>
      <w:r>
        <w:rPr>
          <w:rFonts w:ascii="Times New Roman" w:hAnsi="Times New Roman" w:cs="Times New Roman"/>
          <w:sz w:val="24"/>
        </w:rPr>
        <w:t xml:space="preserve"> NECs and</w:t>
      </w:r>
      <w:r w:rsidRPr="003119EB">
        <w:rPr>
          <w:rFonts w:ascii="Times New Roman" w:hAnsi="Times New Roman" w:cs="Times New Roman"/>
          <w:sz w:val="24"/>
        </w:rPr>
        <w:t xml:space="preserve"> </w:t>
      </w:r>
      <w:r>
        <w:rPr>
          <w:rFonts w:ascii="Times New Roman" w:hAnsi="Times New Roman" w:cs="Times New Roman"/>
          <w:sz w:val="24"/>
        </w:rPr>
        <w:t>t</w:t>
      </w:r>
      <w:r w:rsidRPr="00824A8C">
        <w:rPr>
          <w:rFonts w:ascii="Times New Roman" w:hAnsi="Times New Roman" w:cs="Times New Roman"/>
          <w:sz w:val="24"/>
        </w:rPr>
        <w:t>umor endothelial cells (TECs), which line blood vessels in tumor tissues, show different in terms of gene expression profile</w:t>
      </w:r>
      <w:r w:rsidRPr="00824A8C">
        <w:rPr>
          <w:rStyle w:val="a5"/>
          <w:rFonts w:ascii="Times New Roman" w:hAnsi="Times New Roman" w:cs="Times New Roman"/>
          <w:sz w:val="24"/>
        </w:rPr>
        <w:endnoteReference w:id="9"/>
      </w:r>
      <w:r w:rsidRPr="00824A8C">
        <w:rPr>
          <w:rFonts w:ascii="Times New Roman" w:hAnsi="Times New Roman" w:cs="Times New Roman"/>
          <w:sz w:val="24"/>
        </w:rPr>
        <w:t>, pro-angiogenic properties</w:t>
      </w:r>
      <w:r w:rsidRPr="00824A8C">
        <w:rPr>
          <w:rStyle w:val="a5"/>
          <w:rFonts w:ascii="Times New Roman" w:hAnsi="Times New Roman" w:cs="Times New Roman"/>
          <w:sz w:val="24"/>
        </w:rPr>
        <w:endnoteReference w:id="10"/>
      </w:r>
      <w:r w:rsidRPr="00824A8C">
        <w:rPr>
          <w:rFonts w:ascii="Times New Roman" w:hAnsi="Times New Roman" w:cs="Times New Roman"/>
          <w:sz w:val="24"/>
        </w:rPr>
        <w:t>, sensitivity to drugs</w:t>
      </w:r>
      <w:r w:rsidRPr="00824A8C">
        <w:rPr>
          <w:rStyle w:val="a5"/>
          <w:rFonts w:ascii="Times New Roman" w:hAnsi="Times New Roman" w:cs="Times New Roman"/>
          <w:sz w:val="24"/>
        </w:rPr>
        <w:endnoteReference w:id="11"/>
      </w:r>
      <w:r>
        <w:rPr>
          <w:rFonts w:ascii="Times New Roman" w:hAnsi="Times New Roman" w:cs="Times New Roman"/>
          <w:sz w:val="24"/>
        </w:rPr>
        <w:t xml:space="preserve"> and so on</w:t>
      </w:r>
      <w:r w:rsidRPr="00824A8C">
        <w:rPr>
          <w:rFonts w:ascii="Times New Roman" w:hAnsi="Times New Roman" w:cs="Times New Roman"/>
          <w:sz w:val="24"/>
        </w:rPr>
        <w:t>.</w:t>
      </w:r>
      <w:r w:rsidRPr="003119EB">
        <w:rPr>
          <w:rFonts w:ascii="Times New Roman" w:hAnsi="Times New Roman" w:cs="Times New Roman"/>
          <w:sz w:val="24"/>
        </w:rPr>
        <w:t xml:space="preserve"> Due to various side effects associated with anti-VEGF therapy</w:t>
      </w:r>
      <w:r>
        <w:rPr>
          <w:rStyle w:val="a5"/>
          <w:rFonts w:ascii="Times New Roman" w:hAnsi="Times New Roman" w:cs="Times New Roman"/>
          <w:sz w:val="24"/>
        </w:rPr>
        <w:endnoteReference w:id="12"/>
      </w:r>
      <w:r w:rsidRPr="003119EB">
        <w:rPr>
          <w:rFonts w:ascii="Times New Roman" w:hAnsi="Times New Roman" w:cs="Times New Roman"/>
          <w:sz w:val="24"/>
        </w:rPr>
        <w:t xml:space="preserve">, </w:t>
      </w:r>
      <w:r>
        <w:rPr>
          <w:rFonts w:ascii="Times New Roman" w:hAnsi="Times New Roman" w:cs="Times New Roman"/>
          <w:sz w:val="24"/>
        </w:rPr>
        <w:t xml:space="preserve">it is crucial to </w:t>
      </w:r>
      <w:r w:rsidRPr="003119EB">
        <w:rPr>
          <w:rFonts w:ascii="Times New Roman" w:hAnsi="Times New Roman" w:cs="Times New Roman"/>
          <w:sz w:val="24"/>
        </w:rPr>
        <w:t>explor</w:t>
      </w:r>
      <w:r>
        <w:rPr>
          <w:rFonts w:ascii="Times New Roman" w:hAnsi="Times New Roman" w:cs="Times New Roman"/>
          <w:sz w:val="24"/>
        </w:rPr>
        <w:t>e</w:t>
      </w:r>
      <w:r w:rsidRPr="003119EB">
        <w:rPr>
          <w:rFonts w:ascii="Times New Roman" w:hAnsi="Times New Roman" w:cs="Times New Roman"/>
          <w:sz w:val="24"/>
        </w:rPr>
        <w:t xml:space="preserve"> novel </w:t>
      </w:r>
      <w:r>
        <w:rPr>
          <w:rFonts w:ascii="Times New Roman" w:hAnsi="Times New Roman" w:cs="Times New Roman"/>
          <w:sz w:val="24"/>
        </w:rPr>
        <w:t>approach to inhibit angiogenesis that</w:t>
      </w:r>
      <w:r w:rsidRPr="003119EB">
        <w:rPr>
          <w:rFonts w:ascii="Times New Roman" w:hAnsi="Times New Roman" w:cs="Times New Roman"/>
          <w:sz w:val="24"/>
        </w:rPr>
        <w:t xml:space="preserve"> target TECs </w:t>
      </w:r>
      <w:r>
        <w:rPr>
          <w:rFonts w:ascii="Times New Roman" w:hAnsi="Times New Roman" w:cs="Times New Roman"/>
          <w:sz w:val="24"/>
        </w:rPr>
        <w:t>independently of VEGF signaling.</w:t>
      </w:r>
    </w:p>
    <w:p w14:paraId="700E821B" w14:textId="77777777" w:rsidR="00EB6B32" w:rsidRPr="00F95077" w:rsidRDefault="00EB6B32" w:rsidP="00EB6B32">
      <w:pPr>
        <w:spacing w:line="480" w:lineRule="auto"/>
        <w:ind w:firstLineChars="50" w:firstLine="120"/>
        <w:rPr>
          <w:rFonts w:ascii="Times New Roman" w:hAnsi="Times New Roman" w:cs="Times New Roman"/>
          <w:sz w:val="24"/>
        </w:rPr>
      </w:pPr>
    </w:p>
    <w:p w14:paraId="77A23A8C" w14:textId="77777777" w:rsidR="00EB6B32" w:rsidRPr="00824A8C" w:rsidRDefault="00EB6B32" w:rsidP="00EB6B32">
      <w:pPr>
        <w:pStyle w:val="a9"/>
        <w:numPr>
          <w:ilvl w:val="0"/>
          <w:numId w:val="1"/>
        </w:numPr>
        <w:spacing w:line="480" w:lineRule="auto"/>
        <w:ind w:firstLineChars="0"/>
        <w:rPr>
          <w:rFonts w:ascii="Times New Roman" w:hAnsi="Times New Roman" w:cs="Times New Roman"/>
          <w:sz w:val="24"/>
        </w:rPr>
      </w:pPr>
      <w:r w:rsidRPr="005C747C">
        <w:rPr>
          <w:rFonts w:ascii="Times New Roman" w:hAnsi="Times New Roman" w:cs="Times New Roman"/>
          <w:sz w:val="24"/>
        </w:rPr>
        <w:t xml:space="preserve">Introducing the </w:t>
      </w:r>
      <w:r>
        <w:rPr>
          <w:rFonts w:ascii="Times New Roman" w:hAnsi="Times New Roman" w:cs="Times New Roman"/>
          <w:sz w:val="24"/>
        </w:rPr>
        <w:t>relationship</w:t>
      </w:r>
      <w:r w:rsidRPr="005C747C">
        <w:rPr>
          <w:rFonts w:ascii="Times New Roman" w:hAnsi="Times New Roman" w:cs="Times New Roman"/>
          <w:sz w:val="24"/>
        </w:rPr>
        <w:t xml:space="preserve"> between inflammation</w:t>
      </w:r>
      <w:r>
        <w:rPr>
          <w:rFonts w:ascii="Times New Roman" w:hAnsi="Times New Roman" w:cs="Times New Roman"/>
          <w:sz w:val="24"/>
        </w:rPr>
        <w:t xml:space="preserve"> and</w:t>
      </w:r>
      <w:r w:rsidRPr="005C747C">
        <w:rPr>
          <w:rFonts w:ascii="Times New Roman" w:hAnsi="Times New Roman" w:cs="Times New Roman"/>
          <w:sz w:val="24"/>
        </w:rPr>
        <w:t xml:space="preserve"> thrombosis </w:t>
      </w:r>
    </w:p>
    <w:p w14:paraId="25ACF217" w14:textId="5D4B2441" w:rsidR="00EB6B32" w:rsidRDefault="00EB6B32" w:rsidP="00EB6B32">
      <w:pPr>
        <w:tabs>
          <w:tab w:val="left" w:pos="2153"/>
        </w:tabs>
        <w:spacing w:line="480" w:lineRule="auto"/>
        <w:rPr>
          <w:rFonts w:ascii="Times New Roman" w:hAnsi="Times New Roman" w:cs="Times New Roman"/>
          <w:sz w:val="24"/>
        </w:rPr>
      </w:pPr>
      <w:r w:rsidRPr="00824A8C">
        <w:rPr>
          <w:rFonts w:ascii="Times New Roman" w:hAnsi="Times New Roman" w:cs="Times New Roman"/>
          <w:sz w:val="24"/>
        </w:rPr>
        <w:t xml:space="preserve">  In 1863, Rudolf Virchow proposed the </w:t>
      </w:r>
      <w:r w:rsidRPr="00335DEF">
        <w:rPr>
          <w:rFonts w:ascii="Times New Roman" w:hAnsi="Times New Roman" w:cs="Times New Roman"/>
          <w:sz w:val="24"/>
        </w:rPr>
        <w:t xml:space="preserve">correlation </w:t>
      </w:r>
      <w:r>
        <w:rPr>
          <w:rFonts w:ascii="Times New Roman" w:hAnsi="Times New Roman" w:cs="Times New Roman" w:hint="eastAsia"/>
          <w:sz w:val="24"/>
        </w:rPr>
        <w:t>between</w:t>
      </w:r>
      <w:r w:rsidRPr="00824A8C">
        <w:rPr>
          <w:rFonts w:ascii="Times New Roman" w:hAnsi="Times New Roman" w:cs="Times New Roman"/>
          <w:sz w:val="24"/>
        </w:rPr>
        <w:t xml:space="preserve"> inflammation </w:t>
      </w:r>
      <w:r>
        <w:rPr>
          <w:rFonts w:ascii="Times New Roman" w:hAnsi="Times New Roman" w:cs="Times New Roman"/>
          <w:sz w:val="24"/>
        </w:rPr>
        <w:t xml:space="preserve">and </w:t>
      </w:r>
      <w:r w:rsidRPr="00824A8C">
        <w:rPr>
          <w:rFonts w:ascii="Times New Roman" w:hAnsi="Times New Roman" w:cs="Times New Roman"/>
          <w:sz w:val="24"/>
        </w:rPr>
        <w:lastRenderedPageBreak/>
        <w:t>carcinogenesis</w:t>
      </w:r>
      <w:r w:rsidRPr="00824A8C">
        <w:rPr>
          <w:rStyle w:val="a5"/>
          <w:rFonts w:ascii="Times New Roman" w:hAnsi="Times New Roman" w:cs="Times New Roman"/>
          <w:sz w:val="24"/>
        </w:rPr>
        <w:endnoteReference w:id="13"/>
      </w:r>
      <w:r>
        <w:rPr>
          <w:rFonts w:ascii="Times New Roman" w:hAnsi="Times New Roman" w:cs="Times New Roman"/>
          <w:sz w:val="24"/>
        </w:rPr>
        <w:t xml:space="preserve">. </w:t>
      </w:r>
      <w:r w:rsidRPr="00B91E6F">
        <w:rPr>
          <w:rFonts w:ascii="Times New Roman" w:hAnsi="Times New Roman" w:cs="Times New Roman"/>
          <w:sz w:val="24"/>
        </w:rPr>
        <w:t>Tumors have been described as 'wounds that never heal'</w:t>
      </w:r>
      <w:r w:rsidR="004E38AD">
        <w:rPr>
          <w:rStyle w:val="a5"/>
          <w:rFonts w:ascii="Times New Roman" w:hAnsi="Times New Roman" w:cs="Times New Roman"/>
          <w:sz w:val="24"/>
        </w:rPr>
        <w:endnoteReference w:id="14"/>
      </w:r>
      <w:ins w:id="1" w:author="賈　梓" w:date="2023-11-22T00:15:00Z">
        <w:r w:rsidR="007F6F4F">
          <w:rPr>
            <w:rFonts w:ascii="Times New Roman" w:hAnsi="Times New Roman" w:cs="Times New Roman"/>
            <w:strike/>
            <w:sz w:val="24"/>
          </w:rPr>
          <w:t>.</w:t>
        </w:r>
      </w:ins>
      <w:r w:rsidRPr="00B91E6F">
        <w:rPr>
          <w:rFonts w:ascii="Times New Roman" w:hAnsi="Times New Roman" w:cs="Times New Roman"/>
          <w:sz w:val="24"/>
        </w:rPr>
        <w:t xml:space="preserve"> </w:t>
      </w:r>
      <w:r w:rsidRPr="00C44486">
        <w:rPr>
          <w:rFonts w:ascii="Times New Roman" w:hAnsi="Times New Roman" w:cs="Times New Roman"/>
          <w:sz w:val="24"/>
        </w:rPr>
        <w:t>In recent years, it has been demonstrated that tumor-associated chronic inflammation promotes immunosuppression of the tumor microenvironment and tumor progression</w:t>
      </w:r>
      <w:r>
        <w:rPr>
          <w:rStyle w:val="a5"/>
          <w:rFonts w:ascii="Times New Roman" w:hAnsi="Times New Roman" w:cs="Times New Roman"/>
          <w:sz w:val="24"/>
        </w:rPr>
        <w:endnoteReference w:id="15"/>
      </w:r>
      <w:r>
        <w:rPr>
          <w:rFonts w:ascii="Times New Roman" w:hAnsi="Times New Roman" w:cs="Times New Roman"/>
          <w:sz w:val="24"/>
        </w:rPr>
        <w:t>.</w:t>
      </w:r>
      <w:r w:rsidRPr="00B91E6F">
        <w:rPr>
          <w:rFonts w:ascii="Times New Roman" w:hAnsi="Times New Roman" w:cs="Times New Roman"/>
          <w:sz w:val="24"/>
        </w:rPr>
        <w:t xml:space="preserve"> </w:t>
      </w:r>
      <w:bookmarkStart w:id="2" w:name="OLE_LINK13"/>
      <w:bookmarkStart w:id="3" w:name="OLE_LINK14"/>
      <w:bookmarkStart w:id="4" w:name="OLE_LINK9"/>
      <w:bookmarkStart w:id="5" w:name="OLE_LINK10"/>
      <w:r w:rsidR="00A51E23">
        <w:rPr>
          <w:rFonts w:ascii="Times New Roman" w:hAnsi="Times New Roman" w:cs="Times New Roman"/>
          <w:sz w:val="24"/>
        </w:rPr>
        <w:t xml:space="preserve"> </w:t>
      </w:r>
      <w:r w:rsidR="00A51E23" w:rsidRPr="00A51E23">
        <w:rPr>
          <w:rFonts w:ascii="Times New Roman" w:hAnsi="Times New Roman" w:cs="Times New Roman"/>
          <w:sz w:val="24"/>
        </w:rPr>
        <w:t>The study indicates that TECs augment pro-inflammatory signaling and invasiveness in cancer cells</w:t>
      </w:r>
      <w:r w:rsidR="00A51E23">
        <w:rPr>
          <w:rStyle w:val="a5"/>
          <w:rFonts w:ascii="Times New Roman" w:hAnsi="Times New Roman" w:cs="Times New Roman"/>
          <w:sz w:val="24"/>
        </w:rPr>
        <w:endnoteReference w:id="16"/>
      </w:r>
      <w:r w:rsidR="00A51E23">
        <w:rPr>
          <w:rFonts w:ascii="Times New Roman" w:hAnsi="Times New Roman" w:cs="Times New Roman"/>
          <w:sz w:val="24"/>
        </w:rPr>
        <w:t xml:space="preserve">. </w:t>
      </w:r>
      <w:r w:rsidR="00A51E23" w:rsidRPr="00A51E23">
        <w:rPr>
          <w:rFonts w:ascii="Times New Roman" w:hAnsi="Times New Roman" w:cs="Times New Roman"/>
          <w:sz w:val="24"/>
        </w:rPr>
        <w:t>This augmentation includes the activation of integrins</w:t>
      </w:r>
      <w:r w:rsidR="00A51E23">
        <w:rPr>
          <w:rStyle w:val="a5"/>
          <w:rFonts w:ascii="Times New Roman" w:hAnsi="Times New Roman" w:cs="Times New Roman"/>
          <w:sz w:val="24"/>
        </w:rPr>
        <w:endnoteReference w:id="17"/>
      </w:r>
      <w:r w:rsidR="00A51E23" w:rsidRPr="00A51E23">
        <w:rPr>
          <w:rFonts w:ascii="Times New Roman" w:hAnsi="Times New Roman" w:cs="Times New Roman"/>
          <w:sz w:val="24"/>
        </w:rPr>
        <w:t>, a significant increase in nuclear localization of NF-κB-p65 and pSTAT3</w:t>
      </w:r>
      <w:r w:rsidR="00A51E23">
        <w:rPr>
          <w:rStyle w:val="a5"/>
          <w:rFonts w:ascii="Times New Roman" w:hAnsi="Times New Roman" w:cs="Times New Roman"/>
          <w:sz w:val="24"/>
        </w:rPr>
        <w:endnoteReference w:id="18"/>
      </w:r>
      <w:r w:rsidR="00A51E23" w:rsidRPr="00A51E23">
        <w:rPr>
          <w:rFonts w:ascii="Times New Roman" w:hAnsi="Times New Roman" w:cs="Times New Roman"/>
          <w:sz w:val="24"/>
        </w:rPr>
        <w:t>, and elevated expression of pro-inflammatory cytokines</w:t>
      </w:r>
      <w:r w:rsidR="00A51E23">
        <w:rPr>
          <w:rStyle w:val="a5"/>
          <w:rFonts w:ascii="Times New Roman" w:hAnsi="Times New Roman" w:cs="Times New Roman"/>
          <w:sz w:val="24"/>
        </w:rPr>
        <w:endnoteReference w:id="19"/>
      </w:r>
      <w:r w:rsidR="00A51E23" w:rsidRPr="00A51E23">
        <w:rPr>
          <w:rFonts w:ascii="Times New Roman" w:hAnsi="Times New Roman" w:cs="Times New Roman"/>
          <w:sz w:val="24"/>
        </w:rPr>
        <w:t>, exemplified by high levels of tumor necrosis factors (TNFs) and interleukins (ILs). Additionally, there is an upregulation of pro-inflammatory cell adhesion molecules, such as selectins and intercellular adhesion molecule (ICAM)-1</w:t>
      </w:r>
      <w:r w:rsidR="00A51E23">
        <w:rPr>
          <w:rStyle w:val="a5"/>
          <w:rFonts w:ascii="Times New Roman" w:hAnsi="Times New Roman" w:cs="Times New Roman"/>
          <w:sz w:val="24"/>
        </w:rPr>
        <w:endnoteReference w:id="20"/>
      </w:r>
      <w:r w:rsidR="00A51E23" w:rsidRPr="00A51E23">
        <w:rPr>
          <w:rFonts w:ascii="Times New Roman" w:hAnsi="Times New Roman" w:cs="Times New Roman"/>
          <w:sz w:val="24"/>
        </w:rPr>
        <w:t>.</w:t>
      </w:r>
      <w:bookmarkEnd w:id="2"/>
      <w:bookmarkEnd w:id="3"/>
      <w:bookmarkEnd w:id="4"/>
      <w:bookmarkEnd w:id="5"/>
      <w:r w:rsidRPr="00B74275">
        <w:t xml:space="preserve"> </w:t>
      </w:r>
      <w:bookmarkStart w:id="11" w:name="OLE_LINK7"/>
      <w:bookmarkStart w:id="12" w:name="OLE_LINK8"/>
      <w:bookmarkStart w:id="13" w:name="OLE_LINK5"/>
      <w:bookmarkStart w:id="14" w:name="OLE_LINK6"/>
      <w:r>
        <w:rPr>
          <w:rFonts w:ascii="Times New Roman" w:hAnsi="Times New Roman" w:cs="Times New Roman"/>
          <w:sz w:val="24"/>
        </w:rPr>
        <w:t>L</w:t>
      </w:r>
      <w:r w:rsidRPr="00B74275">
        <w:rPr>
          <w:rFonts w:ascii="Times New Roman" w:hAnsi="Times New Roman" w:cs="Times New Roman"/>
          <w:sz w:val="24"/>
        </w:rPr>
        <w:t>eukocyte</w:t>
      </w:r>
      <w:r>
        <w:rPr>
          <w:rFonts w:ascii="Times New Roman" w:hAnsi="Times New Roman" w:cs="Times New Roman"/>
          <w:sz w:val="24"/>
        </w:rPr>
        <w:t>s</w:t>
      </w:r>
      <w:r w:rsidRPr="00B74275">
        <w:rPr>
          <w:rFonts w:ascii="Times New Roman" w:hAnsi="Times New Roman" w:cs="Times New Roman"/>
          <w:sz w:val="24"/>
        </w:rPr>
        <w:t xml:space="preserve"> </w:t>
      </w:r>
      <w:bookmarkEnd w:id="11"/>
      <w:bookmarkEnd w:id="12"/>
      <w:r w:rsidRPr="00B74275">
        <w:rPr>
          <w:rFonts w:ascii="Times New Roman" w:hAnsi="Times New Roman" w:cs="Times New Roman"/>
          <w:sz w:val="24"/>
        </w:rPr>
        <w:t xml:space="preserve">often </w:t>
      </w:r>
      <w:r>
        <w:rPr>
          <w:rFonts w:ascii="Times New Roman" w:hAnsi="Times New Roman" w:cs="Times New Roman"/>
          <w:sz w:val="24"/>
        </w:rPr>
        <w:t>aggregate</w:t>
      </w:r>
      <w:r w:rsidRPr="00B74275">
        <w:rPr>
          <w:rFonts w:ascii="Times New Roman" w:hAnsi="Times New Roman" w:cs="Times New Roman"/>
          <w:sz w:val="24"/>
        </w:rPr>
        <w:t xml:space="preserve"> around tumor blood vessels</w:t>
      </w:r>
      <w:r>
        <w:rPr>
          <w:rStyle w:val="a5"/>
          <w:rFonts w:ascii="Times New Roman" w:hAnsi="Times New Roman" w:cs="Times New Roman"/>
          <w:sz w:val="24"/>
        </w:rPr>
        <w:endnoteReference w:id="21"/>
      </w:r>
      <w:r w:rsidRPr="00824A8C">
        <w:rPr>
          <w:rFonts w:ascii="Times New Roman" w:hAnsi="Times New Roman" w:cs="Times New Roman"/>
          <w:sz w:val="24"/>
        </w:rPr>
        <w:t xml:space="preserve"> </w:t>
      </w:r>
      <w:r w:rsidRPr="00B74275">
        <w:rPr>
          <w:rFonts w:ascii="Times New Roman" w:hAnsi="Times New Roman" w:cs="Times New Roman"/>
          <w:sz w:val="24"/>
        </w:rPr>
        <w:t xml:space="preserve">and </w:t>
      </w:r>
      <w:r w:rsidRPr="00B74275">
        <w:rPr>
          <w:rFonts w:ascii="Times New Roman" w:hAnsi="Times New Roman" w:cs="Times New Roman" w:hint="eastAsia"/>
          <w:sz w:val="24"/>
        </w:rPr>
        <w:t>s</w:t>
      </w:r>
      <w:r w:rsidRPr="00B74275">
        <w:rPr>
          <w:rFonts w:ascii="Times New Roman" w:hAnsi="Times New Roman" w:cs="Times New Roman"/>
          <w:sz w:val="24"/>
        </w:rPr>
        <w:t>timulate angiogenesis and tumor metastasis</w:t>
      </w:r>
      <w:bookmarkEnd w:id="13"/>
      <w:bookmarkEnd w:id="14"/>
      <w:r>
        <w:rPr>
          <w:rStyle w:val="a5"/>
          <w:rFonts w:ascii="Times New Roman" w:hAnsi="Times New Roman" w:cs="Times New Roman"/>
          <w:sz w:val="24"/>
        </w:rPr>
        <w:endnoteReference w:id="22"/>
      </w:r>
      <w:r w:rsidRPr="00B74275">
        <w:rPr>
          <w:rFonts w:ascii="Times New Roman" w:hAnsi="Times New Roman" w:cs="Times New Roman"/>
          <w:sz w:val="24"/>
        </w:rPr>
        <w:t>.</w:t>
      </w:r>
      <w:r>
        <w:rPr>
          <w:rFonts w:ascii="Times New Roman" w:hAnsi="Times New Roman" w:cs="Times New Roman"/>
          <w:sz w:val="24"/>
        </w:rPr>
        <w:t xml:space="preserve"> </w:t>
      </w:r>
      <w:r w:rsidRPr="0032244D">
        <w:rPr>
          <w:rFonts w:ascii="Times New Roman" w:hAnsi="Times New Roman" w:cs="Times New Roman"/>
          <w:sz w:val="24"/>
        </w:rPr>
        <w:t>Numerous studies have confirmed that thrombosis is a common complication in cancer patients and is the second leading cause of cancer deaths</w:t>
      </w:r>
      <w:r>
        <w:rPr>
          <w:rStyle w:val="a5"/>
          <w:rFonts w:ascii="Times New Roman" w:hAnsi="Times New Roman" w:cs="Times New Roman"/>
          <w:sz w:val="24"/>
        </w:rPr>
        <w:endnoteReference w:id="23"/>
      </w:r>
      <w:r>
        <w:rPr>
          <w:rFonts w:ascii="Times New Roman" w:hAnsi="Times New Roman" w:cs="Times New Roman"/>
          <w:sz w:val="24"/>
        </w:rPr>
        <w:t xml:space="preserve">. </w:t>
      </w:r>
      <w:r w:rsidRPr="00D7768C">
        <w:rPr>
          <w:rFonts w:ascii="Times New Roman" w:hAnsi="Times New Roman" w:cs="Times New Roman"/>
          <w:sz w:val="24"/>
        </w:rPr>
        <w:t xml:space="preserve">Inflammatory cytokines promote the procoagulant phenotype of </w:t>
      </w:r>
      <w:r>
        <w:rPr>
          <w:rFonts w:ascii="Times New Roman" w:hAnsi="Times New Roman" w:cs="Times New Roman"/>
          <w:sz w:val="24"/>
        </w:rPr>
        <w:t>endothelial cells (</w:t>
      </w:r>
      <w:r w:rsidRPr="00D7768C">
        <w:rPr>
          <w:rFonts w:ascii="Times New Roman" w:hAnsi="Times New Roman" w:cs="Times New Roman"/>
          <w:sz w:val="24"/>
        </w:rPr>
        <w:t>ECs</w:t>
      </w:r>
      <w:r>
        <w:rPr>
          <w:rFonts w:ascii="Times New Roman" w:hAnsi="Times New Roman" w:cs="Times New Roman"/>
          <w:sz w:val="24"/>
        </w:rPr>
        <w:t>)</w:t>
      </w:r>
      <w:r w:rsidRPr="00D7768C">
        <w:rPr>
          <w:rFonts w:ascii="Times New Roman" w:hAnsi="Times New Roman" w:cs="Times New Roman"/>
          <w:sz w:val="24"/>
        </w:rPr>
        <w:t xml:space="preserve"> and promote platelet activation</w:t>
      </w:r>
      <w:r>
        <w:rPr>
          <w:rStyle w:val="a5"/>
          <w:rFonts w:ascii="Times New Roman" w:hAnsi="Times New Roman" w:cs="Times New Roman"/>
          <w:sz w:val="24"/>
        </w:rPr>
        <w:endnoteReference w:id="24"/>
      </w:r>
      <w:r>
        <w:rPr>
          <w:rFonts w:ascii="Times New Roman" w:hAnsi="Times New Roman" w:cs="Times New Roman"/>
          <w:sz w:val="24"/>
        </w:rPr>
        <w:t>.</w:t>
      </w:r>
      <w:r w:rsidRPr="00D7768C">
        <w:rPr>
          <w:rFonts w:ascii="Times New Roman" w:hAnsi="Times New Roman" w:cs="Times New Roman"/>
          <w:sz w:val="24"/>
        </w:rPr>
        <w:t xml:space="preserve"> TNF-α and IL-1β induce the expression of</w:t>
      </w:r>
      <w:r>
        <w:rPr>
          <w:rFonts w:ascii="Times New Roman" w:hAnsi="Times New Roman" w:cs="Times New Roman"/>
          <w:sz w:val="24"/>
        </w:rPr>
        <w:t xml:space="preserve"> tissue factor</w:t>
      </w:r>
      <w:r w:rsidRPr="00D7768C">
        <w:rPr>
          <w:rFonts w:ascii="Times New Roman" w:hAnsi="Times New Roman" w:cs="Times New Roman"/>
          <w:sz w:val="24"/>
        </w:rPr>
        <w:t xml:space="preserve"> </w:t>
      </w:r>
      <w:r>
        <w:rPr>
          <w:rFonts w:ascii="Times New Roman" w:hAnsi="Times New Roman" w:cs="Times New Roman"/>
          <w:sz w:val="24"/>
        </w:rPr>
        <w:t>(</w:t>
      </w:r>
      <w:r w:rsidRPr="00D7768C">
        <w:rPr>
          <w:rFonts w:ascii="Times New Roman" w:hAnsi="Times New Roman" w:cs="Times New Roman"/>
          <w:sz w:val="24"/>
        </w:rPr>
        <w:t>TF</w:t>
      </w:r>
      <w:r>
        <w:rPr>
          <w:rFonts w:ascii="Times New Roman" w:hAnsi="Times New Roman" w:cs="Times New Roman"/>
          <w:sz w:val="24"/>
        </w:rPr>
        <w:t>)</w:t>
      </w:r>
      <w:r w:rsidRPr="00D7768C">
        <w:rPr>
          <w:rFonts w:ascii="Times New Roman" w:hAnsi="Times New Roman" w:cs="Times New Roman"/>
          <w:sz w:val="24"/>
        </w:rPr>
        <w:t xml:space="preserve"> and von Willebrand factor</w:t>
      </w:r>
      <w:r>
        <w:rPr>
          <w:rFonts w:ascii="Times New Roman" w:hAnsi="Times New Roman" w:cs="Times New Roman"/>
          <w:sz w:val="24"/>
        </w:rPr>
        <w:t xml:space="preserve"> (vWF)</w:t>
      </w:r>
      <w:r w:rsidRPr="00D7768C">
        <w:rPr>
          <w:rFonts w:ascii="Times New Roman" w:hAnsi="Times New Roman" w:cs="Times New Roman"/>
          <w:sz w:val="24"/>
        </w:rPr>
        <w:t xml:space="preserve"> on ECs</w:t>
      </w:r>
      <w:r>
        <w:rPr>
          <w:rStyle w:val="a5"/>
          <w:rFonts w:ascii="Times New Roman" w:hAnsi="Times New Roman" w:cs="Times New Roman"/>
          <w:sz w:val="24"/>
        </w:rPr>
        <w:endnoteReference w:id="25"/>
      </w:r>
      <w:r>
        <w:rPr>
          <w:rFonts w:ascii="Times New Roman" w:hAnsi="Times New Roman" w:cs="Times New Roman"/>
          <w:sz w:val="24"/>
        </w:rPr>
        <w:t>. Tumor</w:t>
      </w:r>
      <w:r w:rsidRPr="00D7768C">
        <w:rPr>
          <w:rFonts w:ascii="Times New Roman" w:hAnsi="Times New Roman" w:cs="Times New Roman"/>
          <w:sz w:val="24"/>
        </w:rPr>
        <w:t>-derived factors also stimulate neutrophils to release</w:t>
      </w:r>
      <w:r>
        <w:rPr>
          <w:rFonts w:ascii="Times New Roman" w:hAnsi="Times New Roman" w:cs="Times New Roman"/>
          <w:sz w:val="24"/>
        </w:rPr>
        <w:t xml:space="preserve"> </w:t>
      </w:r>
      <w:r w:rsidRPr="00142B55">
        <w:rPr>
          <w:rFonts w:ascii="Times New Roman" w:hAnsi="Times New Roman" w:cs="Times New Roman"/>
          <w:sz w:val="24"/>
        </w:rPr>
        <w:t>their DNA and thus form chromatin networks known as</w:t>
      </w:r>
      <w:r w:rsidRPr="00D7768C">
        <w:rPr>
          <w:rFonts w:ascii="Times New Roman" w:hAnsi="Times New Roman" w:cs="Times New Roman"/>
          <w:sz w:val="24"/>
        </w:rPr>
        <w:t xml:space="preserve"> neutrophil extracellular traps (NETs)</w:t>
      </w:r>
      <w:r>
        <w:rPr>
          <w:rFonts w:ascii="Times New Roman" w:hAnsi="Times New Roman" w:cs="Times New Roman"/>
          <w:sz w:val="24"/>
        </w:rPr>
        <w:t>.</w:t>
      </w:r>
      <w:r w:rsidRPr="00D7768C">
        <w:rPr>
          <w:rFonts w:ascii="Times New Roman" w:hAnsi="Times New Roman" w:cs="Times New Roman"/>
          <w:sz w:val="24"/>
        </w:rPr>
        <w:t xml:space="preserve"> </w:t>
      </w:r>
      <w:r>
        <w:rPr>
          <w:rFonts w:ascii="Times New Roman" w:hAnsi="Times New Roman" w:cs="Times New Roman"/>
          <w:sz w:val="24"/>
        </w:rPr>
        <w:t xml:space="preserve">Many studies showed the </w:t>
      </w:r>
      <w:r w:rsidRPr="00142B55">
        <w:rPr>
          <w:rFonts w:ascii="Times New Roman" w:hAnsi="Times New Roman" w:cs="Times New Roman"/>
          <w:sz w:val="24"/>
        </w:rPr>
        <w:t>involve</w:t>
      </w:r>
      <w:r>
        <w:rPr>
          <w:rFonts w:ascii="Times New Roman" w:hAnsi="Times New Roman" w:cs="Times New Roman"/>
          <w:sz w:val="24"/>
        </w:rPr>
        <w:t>ment of NETs</w:t>
      </w:r>
      <w:r w:rsidRPr="00142B55">
        <w:rPr>
          <w:rFonts w:ascii="Times New Roman" w:hAnsi="Times New Roman" w:cs="Times New Roman"/>
          <w:sz w:val="24"/>
        </w:rPr>
        <w:t xml:space="preserve"> in platelet thrombus formation and the activation of the coagulation cascade</w:t>
      </w:r>
      <w:r w:rsidRPr="00824A8C">
        <w:rPr>
          <w:rStyle w:val="a5"/>
          <w:rFonts w:ascii="Times New Roman" w:hAnsi="Times New Roman" w:cs="Times New Roman"/>
          <w:sz w:val="24"/>
        </w:rPr>
        <w:endnoteReference w:id="26"/>
      </w:r>
      <w:r w:rsidRPr="00824A8C">
        <w:rPr>
          <w:rFonts w:ascii="Times New Roman" w:hAnsi="Times New Roman" w:cs="Times New Roman"/>
          <w:sz w:val="24"/>
        </w:rPr>
        <w:t>. This interrelationship between inflammation and thrombosis highlights the importance of studying both aspects in the context of cancer.</w:t>
      </w:r>
    </w:p>
    <w:p w14:paraId="76D01F1D" w14:textId="77777777" w:rsidR="00EB6B32" w:rsidRDefault="00EB6B32" w:rsidP="00EB6B32">
      <w:pPr>
        <w:tabs>
          <w:tab w:val="left" w:pos="2153"/>
        </w:tabs>
        <w:spacing w:line="480" w:lineRule="auto"/>
        <w:rPr>
          <w:rFonts w:ascii="Times New Roman" w:hAnsi="Times New Roman" w:cs="Times New Roman"/>
          <w:sz w:val="24"/>
        </w:rPr>
      </w:pPr>
    </w:p>
    <w:p w14:paraId="294695AC" w14:textId="77777777" w:rsidR="00EB6B32" w:rsidRPr="00824A8C" w:rsidRDefault="00EB6B32" w:rsidP="00EB6B32">
      <w:pPr>
        <w:pStyle w:val="a9"/>
        <w:numPr>
          <w:ilvl w:val="0"/>
          <w:numId w:val="1"/>
        </w:numPr>
        <w:tabs>
          <w:tab w:val="left" w:pos="2153"/>
        </w:tabs>
        <w:spacing w:line="480" w:lineRule="auto"/>
        <w:ind w:firstLine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GCG anti-inflammation effect</w:t>
      </w:r>
    </w:p>
    <w:p w14:paraId="13E89DF6" w14:textId="77777777" w:rsidR="00EB6B32" w:rsidRDefault="00EB6B32" w:rsidP="00EB6B32">
      <w:pPr>
        <w:tabs>
          <w:tab w:val="left" w:pos="2153"/>
        </w:tabs>
        <w:spacing w:line="480" w:lineRule="auto"/>
        <w:rPr>
          <w:rFonts w:ascii="Times New Roman" w:hAnsi="Times New Roman" w:cs="Times New Roman"/>
          <w:sz w:val="24"/>
        </w:rPr>
      </w:pPr>
      <w:r w:rsidRPr="00824A8C">
        <w:rPr>
          <w:rFonts w:ascii="Times New Roman" w:hAnsi="Times New Roman" w:cs="Times New Roman"/>
          <w:sz w:val="24"/>
        </w:rPr>
        <w:lastRenderedPageBreak/>
        <w:t xml:space="preserve">  Epigallocatechin gallate (EGCG) is the most abundant polyphenolic compounds in green tea. EGCG has been reported as a natural antioxidant and anti-inflammatory</w:t>
      </w:r>
      <w:r w:rsidRPr="00824A8C">
        <w:rPr>
          <w:rStyle w:val="a5"/>
          <w:rFonts w:ascii="Times New Roman" w:hAnsi="Times New Roman" w:cs="Times New Roman"/>
          <w:sz w:val="24"/>
        </w:rPr>
        <w:endnoteReference w:id="27"/>
      </w:r>
      <w:r w:rsidRPr="00824A8C">
        <w:rPr>
          <w:rFonts w:ascii="Times New Roman" w:hAnsi="Times New Roman" w:cs="Times New Roman"/>
          <w:sz w:val="24"/>
        </w:rPr>
        <w:t xml:space="preserve"> agent in the treatment of cancer</w:t>
      </w:r>
      <w:r w:rsidRPr="00824A8C">
        <w:rPr>
          <w:rStyle w:val="a5"/>
          <w:rFonts w:ascii="Times New Roman" w:hAnsi="Times New Roman" w:cs="Times New Roman"/>
          <w:sz w:val="24"/>
        </w:rPr>
        <w:endnoteReference w:id="28"/>
      </w:r>
      <w:r w:rsidRPr="00824A8C">
        <w:rPr>
          <w:rFonts w:ascii="Times New Roman" w:hAnsi="Times New Roman" w:cs="Times New Roman"/>
          <w:sz w:val="24"/>
        </w:rPr>
        <w:t xml:space="preserve"> and multiple diseases</w:t>
      </w:r>
      <w:r w:rsidRPr="00824A8C">
        <w:rPr>
          <w:rStyle w:val="a5"/>
          <w:rFonts w:ascii="Times New Roman" w:hAnsi="Times New Roman" w:cs="Times New Roman"/>
          <w:sz w:val="24"/>
        </w:rPr>
        <w:endnoteReference w:id="29"/>
      </w:r>
      <w:r w:rsidRPr="00824A8C">
        <w:rPr>
          <w:rStyle w:val="a5"/>
          <w:rFonts w:ascii="Times New Roman" w:hAnsi="Times New Roman" w:cs="Times New Roman"/>
          <w:sz w:val="24"/>
        </w:rPr>
        <w:endnoteReference w:id="30"/>
      </w:r>
      <w:r w:rsidRPr="00824A8C">
        <w:rPr>
          <w:rStyle w:val="a5"/>
          <w:rFonts w:ascii="Times New Roman" w:hAnsi="Times New Roman" w:cs="Times New Roman"/>
          <w:sz w:val="24"/>
        </w:rPr>
        <w:endnoteReference w:id="31"/>
      </w:r>
      <w:r w:rsidRPr="00824A8C">
        <w:rPr>
          <w:rStyle w:val="a5"/>
          <w:rFonts w:ascii="Times New Roman" w:hAnsi="Times New Roman" w:cs="Times New Roman"/>
          <w:sz w:val="24"/>
        </w:rPr>
        <w:endnoteReference w:id="32"/>
      </w:r>
      <w:r w:rsidRPr="00824A8C">
        <w:rPr>
          <w:rFonts w:ascii="Times New Roman" w:hAnsi="Times New Roman" w:cs="Times New Roman"/>
          <w:sz w:val="24"/>
        </w:rPr>
        <w:t>.</w:t>
      </w:r>
      <w:r w:rsidRPr="00985317">
        <w:t xml:space="preserve"> </w:t>
      </w:r>
      <w:r w:rsidRPr="00985317">
        <w:rPr>
          <w:rFonts w:ascii="Times New Roman" w:hAnsi="Times New Roman" w:cs="Times New Roman"/>
          <w:sz w:val="24"/>
        </w:rPr>
        <w:t>One of the anti-tumor effects of EGCG is mediated by acting as a strong oxidant by scavenging ROS and chelating free transition metals</w:t>
      </w:r>
      <w:r>
        <w:rPr>
          <w:rStyle w:val="a5"/>
          <w:rFonts w:ascii="Times New Roman" w:hAnsi="Times New Roman" w:cs="Times New Roman"/>
          <w:sz w:val="24"/>
        </w:rPr>
        <w:endnoteReference w:id="33"/>
      </w:r>
      <w:r>
        <w:rPr>
          <w:rFonts w:ascii="Times New Roman" w:hAnsi="Times New Roman" w:cs="Times New Roman"/>
          <w:sz w:val="24"/>
        </w:rPr>
        <w:t xml:space="preserve">, </w:t>
      </w:r>
      <w:r w:rsidRPr="00505672">
        <w:rPr>
          <w:rFonts w:ascii="Times New Roman" w:hAnsi="Times New Roman" w:cs="Times New Roman"/>
          <w:sz w:val="24"/>
        </w:rPr>
        <w:t>and inhibit tumor inflammation by inhibiting the NF-κB pathway</w:t>
      </w:r>
      <w:r>
        <w:rPr>
          <w:rStyle w:val="a5"/>
          <w:rFonts w:ascii="Times New Roman" w:hAnsi="Times New Roman" w:cs="Times New Roman"/>
          <w:sz w:val="24"/>
        </w:rPr>
        <w:endnoteReference w:id="34"/>
      </w:r>
      <w:r w:rsidRPr="00505672">
        <w:rPr>
          <w:rFonts w:ascii="Times New Roman" w:hAnsi="Times New Roman" w:cs="Times New Roman"/>
          <w:sz w:val="24"/>
        </w:rPr>
        <w:t>.</w:t>
      </w:r>
      <w:r w:rsidRPr="00824A8C">
        <w:rPr>
          <w:rFonts w:ascii="Times New Roman" w:hAnsi="Times New Roman" w:cs="Times New Roman"/>
          <w:sz w:val="24"/>
        </w:rPr>
        <w:t xml:space="preserve"> </w:t>
      </w:r>
      <w:r>
        <w:rPr>
          <w:rFonts w:ascii="Times New Roman" w:hAnsi="Times New Roman" w:cs="Times New Roman"/>
          <w:sz w:val="24"/>
        </w:rPr>
        <w:t>We</w:t>
      </w:r>
      <w:r w:rsidRPr="00824A8C">
        <w:rPr>
          <w:rFonts w:ascii="Times New Roman" w:hAnsi="Times New Roman" w:cs="Times New Roman"/>
          <w:sz w:val="24"/>
        </w:rPr>
        <w:t xml:space="preserve"> previous</w:t>
      </w:r>
      <w:r>
        <w:rPr>
          <w:rFonts w:ascii="Times New Roman" w:hAnsi="Times New Roman" w:cs="Times New Roman"/>
          <w:sz w:val="24"/>
        </w:rPr>
        <w:t>ly</w:t>
      </w:r>
      <w:r w:rsidRPr="00824A8C">
        <w:rPr>
          <w:rFonts w:ascii="Times New Roman" w:hAnsi="Times New Roman" w:cs="Times New Roman"/>
          <w:sz w:val="24"/>
        </w:rPr>
        <w:t xml:space="preserve"> reported that EGCG inhibited TEC proliferation and migration, but not NEC</w:t>
      </w:r>
      <w:r w:rsidRPr="00824A8C">
        <w:rPr>
          <w:rStyle w:val="a5"/>
          <w:rFonts w:ascii="Times New Roman" w:hAnsi="Times New Roman" w:cs="Times New Roman"/>
          <w:sz w:val="24"/>
        </w:rPr>
        <w:endnoteReference w:id="35"/>
      </w:r>
      <w:r w:rsidRPr="00824A8C">
        <w:rPr>
          <w:rFonts w:ascii="Times New Roman" w:hAnsi="Times New Roman" w:cs="Times New Roman"/>
          <w:sz w:val="24"/>
        </w:rPr>
        <w:t>.</w:t>
      </w:r>
      <w:r>
        <w:rPr>
          <w:rFonts w:ascii="Times New Roman" w:hAnsi="Times New Roman" w:cs="Times New Roman"/>
          <w:sz w:val="24"/>
        </w:rPr>
        <w:t xml:space="preserve"> </w:t>
      </w:r>
      <w:r w:rsidRPr="00505672">
        <w:rPr>
          <w:rFonts w:ascii="Times New Roman" w:hAnsi="Times New Roman" w:cs="Times New Roman"/>
          <w:sz w:val="24"/>
        </w:rPr>
        <w:t>However, the anti-inflammatory effect of EGCG on TEC is currently unclear.</w:t>
      </w:r>
      <w:r>
        <w:rPr>
          <w:rFonts w:ascii="Times New Roman" w:hAnsi="Times New Roman" w:cs="Times New Roman"/>
          <w:sz w:val="24"/>
        </w:rPr>
        <w:t xml:space="preserve"> </w:t>
      </w:r>
    </w:p>
    <w:p w14:paraId="5E009BDD" w14:textId="77777777" w:rsidR="00EB6B32" w:rsidRPr="0003220A" w:rsidRDefault="00EB6B32" w:rsidP="00EB6B32">
      <w:pPr>
        <w:tabs>
          <w:tab w:val="left" w:pos="2153"/>
        </w:tabs>
        <w:spacing w:line="480" w:lineRule="auto"/>
        <w:rPr>
          <w:rFonts w:ascii="Times New Roman" w:hAnsi="Times New Roman" w:cs="Times New Roman"/>
          <w:sz w:val="24"/>
        </w:rPr>
      </w:pPr>
    </w:p>
    <w:p w14:paraId="586861A6" w14:textId="77777777" w:rsidR="00EB6B32" w:rsidRPr="00824A8C" w:rsidRDefault="00EB6B32" w:rsidP="00EB6B32">
      <w:pPr>
        <w:pStyle w:val="a9"/>
        <w:numPr>
          <w:ilvl w:val="0"/>
          <w:numId w:val="1"/>
        </w:numPr>
        <w:tabs>
          <w:tab w:val="left" w:pos="2153"/>
        </w:tabs>
        <w:spacing w:line="480" w:lineRule="auto"/>
        <w:ind w:firstLineChars="0"/>
        <w:rPr>
          <w:rFonts w:ascii="Times New Roman" w:hAnsi="Times New Roman" w:cs="Times New Roman"/>
          <w:sz w:val="24"/>
        </w:rPr>
      </w:pPr>
      <w:r>
        <w:rPr>
          <w:rFonts w:ascii="Times New Roman" w:hAnsi="Times New Roman" w:cs="Times New Roman"/>
          <w:sz w:val="24"/>
        </w:rPr>
        <w:t>Introduction of EGCG-MEND</w:t>
      </w:r>
    </w:p>
    <w:p w14:paraId="3776FA84" w14:textId="77777777" w:rsidR="00EB6B32" w:rsidRPr="00824A8C" w:rsidRDefault="00EB6B32" w:rsidP="00EB6B32">
      <w:pPr>
        <w:tabs>
          <w:tab w:val="left" w:pos="2153"/>
        </w:tabs>
        <w:spacing w:line="480" w:lineRule="auto"/>
        <w:rPr>
          <w:rFonts w:ascii="Times New Roman" w:hAnsi="Times New Roman" w:cs="Times New Roman"/>
          <w:sz w:val="24"/>
        </w:rPr>
      </w:pPr>
      <w:r w:rsidRPr="00824A8C">
        <w:rPr>
          <w:rFonts w:ascii="Times New Roman" w:hAnsi="Times New Roman" w:cs="Times New Roman"/>
          <w:sz w:val="24"/>
        </w:rPr>
        <w:t xml:space="preserve">  </w:t>
      </w:r>
      <w:r w:rsidRPr="00A23D44">
        <w:rPr>
          <w:rFonts w:ascii="Times New Roman" w:hAnsi="Times New Roman" w:cs="Times New Roman"/>
          <w:sz w:val="24"/>
        </w:rPr>
        <w:t xml:space="preserve">To achieve </w:t>
      </w:r>
      <w:r>
        <w:rPr>
          <w:rFonts w:ascii="Times New Roman" w:hAnsi="Times New Roman" w:cs="Times New Roman"/>
          <w:sz w:val="24"/>
        </w:rPr>
        <w:t xml:space="preserve">the strategy of </w:t>
      </w:r>
      <w:r w:rsidRPr="00A23D44">
        <w:rPr>
          <w:rFonts w:ascii="Times New Roman" w:hAnsi="Times New Roman" w:cs="Times New Roman"/>
          <w:sz w:val="24"/>
        </w:rPr>
        <w:t>target</w:t>
      </w:r>
      <w:r>
        <w:rPr>
          <w:rFonts w:ascii="Times New Roman" w:hAnsi="Times New Roman" w:cs="Times New Roman"/>
          <w:sz w:val="24"/>
        </w:rPr>
        <w:t xml:space="preserve">ing </w:t>
      </w:r>
      <w:r w:rsidRPr="00A23D44">
        <w:rPr>
          <w:rFonts w:ascii="Times New Roman" w:hAnsi="Times New Roman" w:cs="Times New Roman"/>
          <w:sz w:val="24"/>
        </w:rPr>
        <w:t>TECs</w:t>
      </w:r>
      <w:r>
        <w:rPr>
          <w:rFonts w:ascii="Times New Roman" w:hAnsi="Times New Roman" w:cs="Times New Roman"/>
          <w:sz w:val="24"/>
        </w:rPr>
        <w:t xml:space="preserve"> with EGCG for anti-inflammation, we need to deliver EGCG to TECs</w:t>
      </w:r>
      <w:commentRangeStart w:id="15"/>
      <w:commentRangeStart w:id="16"/>
      <w:r>
        <w:rPr>
          <w:rFonts w:ascii="Times New Roman" w:hAnsi="Times New Roman" w:cs="Times New Roman"/>
          <w:sz w:val="24"/>
        </w:rPr>
        <w:t>.</w:t>
      </w:r>
      <w:commentRangeEnd w:id="15"/>
      <w:r>
        <w:rPr>
          <w:rStyle w:val="a6"/>
        </w:rPr>
        <w:commentReference w:id="15"/>
      </w:r>
      <w:commentRangeEnd w:id="16"/>
      <w:r>
        <w:rPr>
          <w:rStyle w:val="a6"/>
        </w:rPr>
        <w:commentReference w:id="16"/>
      </w:r>
      <w:r>
        <w:rPr>
          <w:rFonts w:ascii="Times New Roman" w:hAnsi="Times New Roman" w:cs="Times New Roman"/>
          <w:sz w:val="24"/>
        </w:rPr>
        <w:t xml:space="preserve"> W</w:t>
      </w:r>
      <w:r w:rsidRPr="00824A8C">
        <w:rPr>
          <w:rFonts w:ascii="Times New Roman" w:hAnsi="Times New Roman" w:cs="Times New Roman"/>
          <w:sz w:val="24"/>
        </w:rPr>
        <w:t xml:space="preserve">e previously </w:t>
      </w:r>
      <w:r>
        <w:rPr>
          <w:rFonts w:ascii="Times New Roman" w:hAnsi="Times New Roman" w:cs="Times New Roman"/>
          <w:sz w:val="24"/>
        </w:rPr>
        <w:t>developed drug delivery system (DDS) with</w:t>
      </w:r>
      <w:r w:rsidRPr="00824A8C">
        <w:rPr>
          <w:rFonts w:ascii="Times New Roman" w:hAnsi="Times New Roman" w:cs="Times New Roman"/>
          <w:sz w:val="24"/>
        </w:rPr>
        <w:t xml:space="preserve"> lipid nanoparticles of MEND (Multi-Enveloped Nanodevices: MEND)</w:t>
      </w:r>
      <w:r w:rsidRPr="00824A8C">
        <w:rPr>
          <w:rStyle w:val="a5"/>
          <w:rFonts w:ascii="Times New Roman" w:hAnsi="Times New Roman" w:cs="Times New Roman"/>
          <w:sz w:val="24"/>
        </w:rPr>
        <w:endnoteReference w:id="36"/>
      </w:r>
      <w:r>
        <w:rPr>
          <w:rFonts w:ascii="Times New Roman" w:hAnsi="Times New Roman" w:cs="Times New Roman"/>
          <w:sz w:val="24"/>
        </w:rPr>
        <w:t>.</w:t>
      </w:r>
      <w:r w:rsidRPr="00A23D44">
        <w:t xml:space="preserve"> </w:t>
      </w:r>
      <w:r w:rsidRPr="00A23D44">
        <w:rPr>
          <w:rFonts w:ascii="Times New Roman" w:hAnsi="Times New Roman" w:cs="Times New Roman"/>
          <w:sz w:val="24"/>
        </w:rPr>
        <w:t xml:space="preserve">Binding of </w:t>
      </w:r>
      <w:proofErr w:type="gramStart"/>
      <w:r w:rsidRPr="00A23D44">
        <w:rPr>
          <w:rFonts w:ascii="Times New Roman" w:hAnsi="Times New Roman" w:cs="Times New Roman"/>
          <w:sz w:val="24"/>
        </w:rPr>
        <w:t>cyclo(</w:t>
      </w:r>
      <w:proofErr w:type="gramEnd"/>
      <w:r w:rsidRPr="00A23D44">
        <w:rPr>
          <w:rFonts w:ascii="Times New Roman" w:hAnsi="Times New Roman" w:cs="Times New Roman"/>
          <w:sz w:val="24"/>
        </w:rPr>
        <w:t>Arg-Gly-Asp-D-Phe-Lys) (cRGD) to MEND</w:t>
      </w:r>
      <w:r>
        <w:rPr>
          <w:rStyle w:val="a5"/>
          <w:rFonts w:ascii="Times New Roman" w:hAnsi="Times New Roman" w:cs="Times New Roman"/>
          <w:sz w:val="24"/>
        </w:rPr>
        <w:endnoteReference w:id="37"/>
      </w:r>
      <w:r w:rsidRPr="00A23D44">
        <w:rPr>
          <w:rFonts w:ascii="Times New Roman" w:hAnsi="Times New Roman" w:cs="Times New Roman"/>
          <w:sz w:val="24"/>
        </w:rPr>
        <w:t xml:space="preserve"> resulted in </w:t>
      </w:r>
      <w:r>
        <w:rPr>
          <w:rFonts w:ascii="Times New Roman" w:hAnsi="Times New Roman" w:cs="Times New Roman"/>
          <w:sz w:val="24"/>
        </w:rPr>
        <w:t xml:space="preserve">the specific </w:t>
      </w:r>
      <w:r w:rsidRPr="00A23D44">
        <w:rPr>
          <w:rFonts w:ascii="Times New Roman" w:hAnsi="Times New Roman" w:cs="Times New Roman"/>
          <w:sz w:val="24"/>
        </w:rPr>
        <w:t>delivery</w:t>
      </w:r>
      <w:r>
        <w:rPr>
          <w:rFonts w:ascii="Times New Roman" w:hAnsi="Times New Roman" w:cs="Times New Roman"/>
          <w:sz w:val="24"/>
        </w:rPr>
        <w:t xml:space="preserve"> of the content of the MEND</w:t>
      </w:r>
      <w:r w:rsidRPr="00A23D44">
        <w:rPr>
          <w:rFonts w:ascii="Times New Roman" w:hAnsi="Times New Roman" w:cs="Times New Roman"/>
          <w:sz w:val="24"/>
        </w:rPr>
        <w:t xml:space="preserve"> to TEC</w:t>
      </w:r>
      <w:r>
        <w:rPr>
          <w:rFonts w:ascii="Times New Roman" w:hAnsi="Times New Roman" w:cs="Times New Roman"/>
          <w:sz w:val="24"/>
        </w:rPr>
        <w:t>, because</w:t>
      </w:r>
      <w:r w:rsidRPr="00A23D44">
        <w:rPr>
          <w:rFonts w:ascii="Times New Roman" w:hAnsi="Times New Roman" w:cs="Times New Roman"/>
          <w:sz w:val="24"/>
        </w:rPr>
        <w:t xml:space="preserve"> the receptor for cRGD is an α V β 3 integrin, </w:t>
      </w:r>
      <w:r>
        <w:rPr>
          <w:rFonts w:ascii="Times New Roman" w:hAnsi="Times New Roman" w:cs="Times New Roman"/>
          <w:sz w:val="24"/>
        </w:rPr>
        <w:t>which</w:t>
      </w:r>
      <w:r w:rsidRPr="00A23D44">
        <w:rPr>
          <w:rFonts w:ascii="Times New Roman" w:hAnsi="Times New Roman" w:cs="Times New Roman"/>
          <w:sz w:val="24"/>
        </w:rPr>
        <w:t xml:space="preserve"> is selectively highly expressed in TEC</w:t>
      </w:r>
      <w:r>
        <w:rPr>
          <w:rStyle w:val="a5"/>
          <w:rFonts w:ascii="Times New Roman" w:hAnsi="Times New Roman" w:cs="Times New Roman"/>
          <w:sz w:val="24"/>
        </w:rPr>
        <w:endnoteReference w:id="38"/>
      </w:r>
      <w:r w:rsidRPr="00A23D44">
        <w:rPr>
          <w:rFonts w:ascii="Times New Roman" w:hAnsi="Times New Roman" w:cs="Times New Roman"/>
          <w:sz w:val="24"/>
        </w:rPr>
        <w:t>.</w:t>
      </w:r>
      <w:r w:rsidRPr="00824A8C">
        <w:rPr>
          <w:rFonts w:ascii="Times New Roman" w:hAnsi="Times New Roman" w:cs="Times New Roman"/>
          <w:sz w:val="24"/>
        </w:rPr>
        <w:t xml:space="preserve"> </w:t>
      </w:r>
      <w:r>
        <w:rPr>
          <w:rFonts w:ascii="Times New Roman" w:hAnsi="Times New Roman" w:cs="Times New Roman"/>
          <w:sz w:val="24"/>
        </w:rPr>
        <w:t>We</w:t>
      </w:r>
      <w:r w:rsidRPr="008B0FC3">
        <w:rPr>
          <w:rFonts w:ascii="Times New Roman" w:hAnsi="Times New Roman" w:cs="Times New Roman"/>
          <w:sz w:val="24"/>
        </w:rPr>
        <w:t xml:space="preserve"> previous</w:t>
      </w:r>
      <w:r>
        <w:rPr>
          <w:rFonts w:ascii="Times New Roman" w:hAnsi="Times New Roman" w:cs="Times New Roman"/>
          <w:sz w:val="24"/>
        </w:rPr>
        <w:t>ly</w:t>
      </w:r>
      <w:r w:rsidRPr="008B0FC3">
        <w:rPr>
          <w:rFonts w:ascii="Times New Roman" w:hAnsi="Times New Roman" w:cs="Times New Roman"/>
          <w:sz w:val="24"/>
        </w:rPr>
        <w:t xml:space="preserve"> demonstrated the therapeutic efficacy of MEND </w:t>
      </w:r>
      <w:r>
        <w:rPr>
          <w:rFonts w:ascii="Times New Roman" w:hAnsi="Times New Roman" w:cs="Times New Roman"/>
          <w:sz w:val="24"/>
        </w:rPr>
        <w:t xml:space="preserve">with </w:t>
      </w:r>
      <w:r w:rsidRPr="008B0FC3">
        <w:rPr>
          <w:rFonts w:ascii="Times New Roman" w:hAnsi="Times New Roman" w:cs="Times New Roman"/>
          <w:sz w:val="24"/>
        </w:rPr>
        <w:t xml:space="preserve">silencing </w:t>
      </w:r>
      <w:r>
        <w:rPr>
          <w:rFonts w:ascii="Times New Roman" w:hAnsi="Times New Roman" w:cs="Times New Roman"/>
          <w:sz w:val="24"/>
        </w:rPr>
        <w:t>vegfr2</w:t>
      </w:r>
      <w:r>
        <w:rPr>
          <w:rStyle w:val="a5"/>
          <w:rFonts w:ascii="Times New Roman" w:hAnsi="Times New Roman" w:cs="Times New Roman"/>
          <w:sz w:val="24"/>
        </w:rPr>
        <w:endnoteReference w:id="39"/>
      </w:r>
      <w:r>
        <w:rPr>
          <w:rFonts w:ascii="Times New Roman" w:hAnsi="Times New Roman" w:cs="Times New Roman"/>
          <w:sz w:val="24"/>
        </w:rPr>
        <w:t xml:space="preserve"> or biglycan</w:t>
      </w:r>
      <w:r>
        <w:rPr>
          <w:rStyle w:val="a5"/>
          <w:rFonts w:ascii="Times New Roman" w:hAnsi="Times New Roman" w:cs="Times New Roman"/>
          <w:sz w:val="24"/>
        </w:rPr>
        <w:endnoteReference w:id="40"/>
      </w:r>
      <w:r>
        <w:rPr>
          <w:rFonts w:ascii="Times New Roman" w:hAnsi="Times New Roman" w:cs="Times New Roman"/>
          <w:sz w:val="24"/>
        </w:rPr>
        <w:t xml:space="preserve"> genes</w:t>
      </w:r>
      <w:r w:rsidRPr="008B0FC3">
        <w:rPr>
          <w:rFonts w:ascii="Times New Roman" w:hAnsi="Times New Roman" w:cs="Times New Roman"/>
          <w:sz w:val="24"/>
        </w:rPr>
        <w:t xml:space="preserve"> in TEC</w:t>
      </w:r>
      <w:r>
        <w:rPr>
          <w:rFonts w:ascii="Times New Roman" w:hAnsi="Times New Roman" w:cs="Times New Roman"/>
          <w:sz w:val="24"/>
        </w:rPr>
        <w:t>s using mouse tumor models</w:t>
      </w:r>
      <w:r w:rsidRPr="008B0FC3">
        <w:rPr>
          <w:rFonts w:ascii="Times New Roman" w:hAnsi="Times New Roman" w:cs="Times New Roman"/>
          <w:sz w:val="24"/>
        </w:rPr>
        <w:t xml:space="preserve">. </w:t>
      </w:r>
      <w:r>
        <w:rPr>
          <w:rFonts w:ascii="Times New Roman" w:hAnsi="Times New Roman" w:cs="Times New Roman"/>
          <w:sz w:val="24"/>
        </w:rPr>
        <w:t xml:space="preserve">Targeting vegfr2 in TECs inhibit tumor angiogenesis and tumor growth </w:t>
      </w:r>
      <w:r w:rsidRPr="00824A8C">
        <w:rPr>
          <w:rFonts w:ascii="Times New Roman" w:hAnsi="Times New Roman" w:cs="Times New Roman"/>
          <w:sz w:val="24"/>
          <w:vertAlign w:val="superscript"/>
        </w:rPr>
        <w:t>29,</w:t>
      </w:r>
      <w:r>
        <w:rPr>
          <w:rFonts w:ascii="Times New Roman" w:hAnsi="Times New Roman" w:cs="Times New Roman"/>
          <w:sz w:val="24"/>
        </w:rPr>
        <w:t xml:space="preserve"> confirming the therapeutic effect of targeting VEGF signaling</w:t>
      </w:r>
      <w:r>
        <w:rPr>
          <w:rStyle w:val="a5"/>
          <w:rFonts w:ascii="Times New Roman" w:hAnsi="Times New Roman" w:cs="Times New Roman"/>
          <w:sz w:val="24"/>
        </w:rPr>
        <w:endnoteReference w:id="41"/>
      </w:r>
      <w:r>
        <w:rPr>
          <w:rFonts w:ascii="Times New Roman" w:hAnsi="Times New Roman" w:cs="Times New Roman"/>
          <w:sz w:val="24"/>
        </w:rPr>
        <w:t>. In addition, biglycan which is highly expressed in TECs is involved in tumor angiogenesis</w:t>
      </w:r>
      <w:r>
        <w:rPr>
          <w:rStyle w:val="a5"/>
          <w:rFonts w:ascii="Times New Roman" w:hAnsi="Times New Roman" w:cs="Times New Roman"/>
          <w:sz w:val="24"/>
        </w:rPr>
        <w:endnoteReference w:id="42"/>
      </w:r>
      <w:r>
        <w:rPr>
          <w:rFonts w:ascii="Times New Roman" w:hAnsi="Times New Roman" w:cs="Times New Roman"/>
          <w:sz w:val="24"/>
        </w:rPr>
        <w:t>, tumor blood vessel destabilization and metastasis</w:t>
      </w:r>
      <w:r>
        <w:rPr>
          <w:rStyle w:val="a5"/>
          <w:rFonts w:ascii="Times New Roman" w:hAnsi="Times New Roman" w:cs="Times New Roman"/>
          <w:sz w:val="24"/>
        </w:rPr>
        <w:endnoteReference w:id="43"/>
      </w:r>
      <w:r>
        <w:rPr>
          <w:rFonts w:ascii="Times New Roman" w:hAnsi="Times New Roman" w:cs="Times New Roman"/>
          <w:sz w:val="24"/>
        </w:rPr>
        <w:t>. RGD-</w:t>
      </w:r>
      <w:r w:rsidRPr="008B0FC3">
        <w:rPr>
          <w:rFonts w:ascii="Times New Roman" w:hAnsi="Times New Roman" w:cs="Times New Roman"/>
          <w:sz w:val="24"/>
        </w:rPr>
        <w:t xml:space="preserve">MEND containing </w:t>
      </w:r>
      <w:r>
        <w:rPr>
          <w:rFonts w:ascii="Times New Roman" w:hAnsi="Times New Roman" w:cs="Times New Roman"/>
          <w:sz w:val="24"/>
        </w:rPr>
        <w:t>biglycan</w:t>
      </w:r>
      <w:r w:rsidRPr="008B0FC3">
        <w:rPr>
          <w:rFonts w:ascii="Times New Roman" w:hAnsi="Times New Roman" w:cs="Times New Roman"/>
          <w:sz w:val="24"/>
        </w:rPr>
        <w:t xml:space="preserve"> siRNA </w:t>
      </w:r>
      <w:r>
        <w:rPr>
          <w:rFonts w:ascii="Times New Roman" w:hAnsi="Times New Roman" w:cs="Times New Roman"/>
          <w:sz w:val="24"/>
        </w:rPr>
        <w:t xml:space="preserve">specifically delivered tumor blood vessels, </w:t>
      </w:r>
      <w:r w:rsidRPr="008B0FC3">
        <w:rPr>
          <w:rFonts w:ascii="Times New Roman" w:hAnsi="Times New Roman" w:cs="Times New Roman"/>
          <w:sz w:val="24"/>
        </w:rPr>
        <w:t>inhibit</w:t>
      </w:r>
      <w:r>
        <w:rPr>
          <w:rFonts w:ascii="Times New Roman" w:hAnsi="Times New Roman" w:cs="Times New Roman"/>
          <w:sz w:val="24"/>
        </w:rPr>
        <w:t>ed</w:t>
      </w:r>
      <w:r w:rsidRPr="008B0FC3">
        <w:rPr>
          <w:rFonts w:ascii="Times New Roman" w:hAnsi="Times New Roman" w:cs="Times New Roman"/>
          <w:sz w:val="24"/>
        </w:rPr>
        <w:t xml:space="preserve"> tumor </w:t>
      </w:r>
      <w:r w:rsidRPr="008B0FC3">
        <w:rPr>
          <w:rFonts w:ascii="Times New Roman" w:hAnsi="Times New Roman" w:cs="Times New Roman"/>
          <w:sz w:val="24"/>
        </w:rPr>
        <w:lastRenderedPageBreak/>
        <w:t>growth</w:t>
      </w:r>
      <w:r>
        <w:rPr>
          <w:rFonts w:ascii="Times New Roman" w:hAnsi="Times New Roman" w:cs="Times New Roman"/>
          <w:sz w:val="24"/>
        </w:rPr>
        <w:t xml:space="preserve"> and normalized tumor blood vessels with increasing pericyte coverage</w:t>
      </w:r>
      <w:r w:rsidRPr="00824A8C">
        <w:rPr>
          <w:rFonts w:ascii="Times New Roman" w:hAnsi="Times New Roman" w:cs="Times New Roman"/>
          <w:sz w:val="24"/>
          <w:vertAlign w:val="superscript"/>
        </w:rPr>
        <w:t>30</w:t>
      </w:r>
      <w:r>
        <w:rPr>
          <w:rFonts w:ascii="Times New Roman" w:hAnsi="Times New Roman" w:cs="Times New Roman"/>
          <w:sz w:val="24"/>
        </w:rPr>
        <w:t xml:space="preserve">. </w:t>
      </w:r>
      <w:r w:rsidRPr="008B0FC3">
        <w:rPr>
          <w:rFonts w:ascii="Times New Roman" w:hAnsi="Times New Roman" w:cs="Times New Roman"/>
          <w:sz w:val="24"/>
        </w:rPr>
        <w:t xml:space="preserve">This </w:t>
      </w:r>
      <w:r>
        <w:rPr>
          <w:rFonts w:ascii="Times New Roman" w:hAnsi="Times New Roman" w:cs="Times New Roman"/>
          <w:sz w:val="24"/>
        </w:rPr>
        <w:t xml:space="preserve">RGD-MEND system is useful </w:t>
      </w:r>
      <w:r w:rsidRPr="00BB5893">
        <w:rPr>
          <w:rFonts w:ascii="Times New Roman" w:hAnsi="Times New Roman" w:cs="Times New Roman"/>
          <w:sz w:val="24"/>
        </w:rPr>
        <w:t xml:space="preserve">proving drug effects on </w:t>
      </w:r>
      <w:r w:rsidRPr="008B0FC3">
        <w:rPr>
          <w:rFonts w:ascii="Times New Roman" w:hAnsi="Times New Roman" w:cs="Times New Roman"/>
          <w:sz w:val="24"/>
        </w:rPr>
        <w:t>TEC</w:t>
      </w:r>
      <w:r>
        <w:rPr>
          <w:rFonts w:ascii="Times New Roman" w:hAnsi="Times New Roman" w:cs="Times New Roman"/>
          <w:sz w:val="24"/>
        </w:rPr>
        <w:t xml:space="preserve"> specifically. </w:t>
      </w:r>
      <w:r w:rsidRPr="00824A8C">
        <w:rPr>
          <w:rFonts w:ascii="Times New Roman" w:hAnsi="Times New Roman" w:cs="Times New Roman"/>
          <w:sz w:val="24"/>
        </w:rPr>
        <w:t xml:space="preserve">In this study, we demonstrated the specific effect of EGCG on TEC </w:t>
      </w:r>
      <w:r>
        <w:rPr>
          <w:rFonts w:ascii="Times New Roman" w:hAnsi="Times New Roman" w:cs="Times New Roman"/>
          <w:sz w:val="24"/>
        </w:rPr>
        <w:t xml:space="preserve">using RGD-MEND </w:t>
      </w:r>
      <w:r w:rsidRPr="00824A8C">
        <w:rPr>
          <w:rFonts w:ascii="Times New Roman" w:hAnsi="Times New Roman" w:cs="Times New Roman"/>
          <w:sz w:val="24"/>
        </w:rPr>
        <w:t>by inhibiting TEC inflammation and thrombus formation as a novel strategy of cancer treatment.</w:t>
      </w:r>
    </w:p>
    <w:p w14:paraId="6A75724B" w14:textId="77777777" w:rsidR="00EB6B32" w:rsidRDefault="00EB6B32" w:rsidP="00EB6B32">
      <w:pPr>
        <w:tabs>
          <w:tab w:val="left" w:pos="2153"/>
        </w:tabs>
        <w:spacing w:line="480" w:lineRule="auto"/>
      </w:pPr>
      <w:r>
        <w:t xml:space="preserve"> </w:t>
      </w:r>
    </w:p>
    <w:p w14:paraId="36AE8701" w14:textId="77777777" w:rsidR="00EB6B32" w:rsidRPr="00C30C7B" w:rsidRDefault="00EB6B32" w:rsidP="00EB6B32"/>
    <w:p w14:paraId="607E1072" w14:textId="77777777" w:rsidR="00EB6B32" w:rsidRPr="00FE1A6E" w:rsidRDefault="00EB6B32" w:rsidP="00EB6B32"/>
    <w:p w14:paraId="5F49D282" w14:textId="77777777" w:rsidR="00EB6B32" w:rsidRPr="00670F2E" w:rsidRDefault="00EB6B32" w:rsidP="00EB6B32"/>
    <w:p w14:paraId="2E1DB10D" w14:textId="77777777" w:rsidR="00EB6B32" w:rsidRPr="008674C4" w:rsidRDefault="00EB6B32" w:rsidP="00EB6B32"/>
    <w:p w14:paraId="3017DD97" w14:textId="77777777" w:rsidR="00A71C0B" w:rsidRDefault="00A71C0B"/>
    <w:sectPr w:rsidR="00A71C0B">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間石奈湖" w:date="2023-11-09T03:38:00Z" w:initials="間石奈湖">
    <w:p w14:paraId="1E056D4B" w14:textId="77777777" w:rsidR="00EB6B32" w:rsidRDefault="00EB6B32" w:rsidP="00EB6B32">
      <w:pPr>
        <w:pStyle w:val="a7"/>
      </w:pPr>
      <w:r>
        <w:rPr>
          <w:rStyle w:val="a6"/>
        </w:rPr>
        <w:annotationRef/>
      </w:r>
      <w:r>
        <w:t xml:space="preserve">In the Discussion, please also write something like, although we used TEC-targeted DDS in this study to verify the effect of EGCG on TECs, EGCG has also been reported to have therapeutic effects on other cells such as cancer cells, so it is not necessary to target only TECs in cancer treatment strategies using EGCG (i.e., it is not necessary to use DDS). </w:t>
      </w:r>
    </w:p>
  </w:comment>
  <w:comment w:id="16" w:author="賈　梓" w:date="2023-11-11T07:08:00Z" w:initials="賈　梓">
    <w:p w14:paraId="513E8620" w14:textId="77777777" w:rsidR="00EB6B32" w:rsidRDefault="00EB6B32" w:rsidP="00EB6B32">
      <w:pPr>
        <w:pStyle w:val="a7"/>
      </w:pPr>
      <w:r>
        <w:rPr>
          <w:rStyle w:val="a6"/>
        </w:rPr>
        <w:annotationRef/>
      </w:r>
      <w:r>
        <w:rPr>
          <w:rFonts w:hint="eastAsia"/>
        </w:rPr>
        <w:t>T</w:t>
      </w:r>
      <w:r>
        <w:t>hank you for your guidance, I will add it in my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56D4B" w15:done="0"/>
  <w15:commentEx w15:paraId="513E8620" w15:paraIdParent="1E056D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D70FDC" w16cex:dateUtc="2023-11-08T18:38:00Z"/>
  <w16cex:commentExtensible w16cex:durableId="28F9A6E1" w16cex:dateUtc="2023-11-10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56D4B" w16cid:durableId="5BD70FDC"/>
  <w16cid:commentId w16cid:paraId="513E8620" w16cid:durableId="28F9A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F4BC" w14:textId="77777777" w:rsidR="00A43108" w:rsidRDefault="00A43108" w:rsidP="00EB6B32">
      <w:r>
        <w:separator/>
      </w:r>
    </w:p>
  </w:endnote>
  <w:endnote w:type="continuationSeparator" w:id="0">
    <w:p w14:paraId="4203C7EE" w14:textId="77777777" w:rsidR="00A43108" w:rsidRDefault="00A43108" w:rsidP="00EB6B32">
      <w:r>
        <w:continuationSeparator/>
      </w:r>
    </w:p>
  </w:endnote>
  <w:endnote w:id="1">
    <w:p w14:paraId="66AC5616"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Folkman J. Tumor angiogenesis: therapeutic implications. N Engl J Med 1971; 285: 1182–6.</w:t>
      </w:r>
    </w:p>
  </w:endnote>
  <w:endnote w:id="2">
    <w:p w14:paraId="7C6F695F"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Jakobsson L, Bentley K, Gerhardt H. VEGFRs and Notch: a dynamic collaboration in vascular patterning. Biochem Soc Trans. 2009;37(Pt 6):1233–1236.</w:t>
      </w:r>
    </w:p>
  </w:endnote>
  <w:endnote w:id="3">
    <w:p w14:paraId="592A6A7B"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Jain RK, Tong RT, Munn LL. Effect of vascular normalization by antiangiogenic therapy on interstitial hypertension, peritumor edema, and lymphatic metastasis: insights from a mathematical model. Cancer Res. 2007;67(6):2729–35.</w:t>
      </w:r>
    </w:p>
  </w:endnote>
  <w:endnote w:id="4">
    <w:p w14:paraId="4B43CC05"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Folkman J. Tumor angiogenesis: therapeutic implications. N Engl J Med 1971; 285: 1182–6.</w:t>
      </w:r>
    </w:p>
  </w:endnote>
  <w:endnote w:id="5">
    <w:p w14:paraId="02F6C5C5" w14:textId="77777777" w:rsidR="00EB6B32" w:rsidRDefault="00EB6B32" w:rsidP="00EB6B32">
      <w:pPr>
        <w:pStyle w:val="a3"/>
      </w:pPr>
      <w:r>
        <w:rPr>
          <w:rStyle w:val="a5"/>
        </w:rPr>
        <w:endnoteRef/>
      </w:r>
      <w:r>
        <w:t xml:space="preserve"> </w:t>
      </w:r>
      <w:r w:rsidRPr="00295F5B">
        <w:t xml:space="preserve">Ferrara N, </w:t>
      </w:r>
      <w:proofErr w:type="spellStart"/>
      <w:r w:rsidRPr="00295F5B">
        <w:t>Hillan</w:t>
      </w:r>
      <w:proofErr w:type="spellEnd"/>
      <w:r w:rsidRPr="00295F5B">
        <w:t xml:space="preserve"> KJ, Novotny W. Bevacizumab (Avastin), a humanized anti-VEGF monoclonal antibody for cancer therapy. </w:t>
      </w:r>
      <w:proofErr w:type="spellStart"/>
      <w:r w:rsidRPr="00295F5B">
        <w:t>Biochem</w:t>
      </w:r>
      <w:proofErr w:type="spellEnd"/>
      <w:r w:rsidRPr="00295F5B">
        <w:t xml:space="preserve"> </w:t>
      </w:r>
      <w:proofErr w:type="spellStart"/>
      <w:r w:rsidRPr="00295F5B">
        <w:t>Biophys</w:t>
      </w:r>
      <w:proofErr w:type="spellEnd"/>
      <w:r w:rsidRPr="00295F5B">
        <w:t xml:space="preserve"> Res </w:t>
      </w:r>
      <w:proofErr w:type="spellStart"/>
      <w:r w:rsidRPr="00295F5B">
        <w:t>Commun</w:t>
      </w:r>
      <w:proofErr w:type="spellEnd"/>
      <w:r w:rsidRPr="00295F5B">
        <w:t>. 2005; 333: 328-335.</w:t>
      </w:r>
    </w:p>
  </w:endnote>
  <w:endnote w:id="6">
    <w:p w14:paraId="500DC3E6" w14:textId="77777777" w:rsidR="00EB6B32" w:rsidRDefault="00EB6B32" w:rsidP="00EB6B32">
      <w:pPr>
        <w:pStyle w:val="a3"/>
      </w:pPr>
      <w:r>
        <w:rPr>
          <w:rStyle w:val="a5"/>
        </w:rPr>
        <w:endnoteRef/>
      </w:r>
      <w:r>
        <w:t xml:space="preserve"> </w:t>
      </w:r>
      <w:proofErr w:type="spellStart"/>
      <w:r w:rsidRPr="00C549D0">
        <w:t>Fukumura</w:t>
      </w:r>
      <w:proofErr w:type="spellEnd"/>
      <w:r w:rsidRPr="00C549D0">
        <w:t xml:space="preserve"> D, </w:t>
      </w:r>
      <w:proofErr w:type="spellStart"/>
      <w:r w:rsidRPr="00C549D0">
        <w:t>Kloepper</w:t>
      </w:r>
      <w:proofErr w:type="spellEnd"/>
      <w:r w:rsidRPr="00C549D0">
        <w:t xml:space="preserve"> J, </w:t>
      </w:r>
      <w:proofErr w:type="spellStart"/>
      <w:r w:rsidRPr="00C549D0">
        <w:t>Amoozgar</w:t>
      </w:r>
      <w:proofErr w:type="spellEnd"/>
      <w:r w:rsidRPr="00C549D0">
        <w:t xml:space="preserve"> Z, et al. Enhancing cancer immunotherapy using antiangiogenics: opportunities and challenges. Nat Rev Clin Oncol. </w:t>
      </w:r>
      <w:proofErr w:type="gramStart"/>
      <w:r w:rsidRPr="00C549D0">
        <w:t>2018;15:325</w:t>
      </w:r>
      <w:proofErr w:type="gramEnd"/>
      <w:r w:rsidRPr="00C549D0">
        <w:t>–40.</w:t>
      </w:r>
    </w:p>
  </w:endnote>
  <w:endnote w:id="7">
    <w:p w14:paraId="3B212447" w14:textId="77777777" w:rsidR="00EB6B32" w:rsidRDefault="00EB6B32" w:rsidP="00EB6B32">
      <w:pPr>
        <w:pStyle w:val="a3"/>
      </w:pPr>
      <w:r>
        <w:rPr>
          <w:rStyle w:val="a5"/>
        </w:rPr>
        <w:endnoteRef/>
      </w:r>
      <w:r>
        <w:t xml:space="preserve"> </w:t>
      </w:r>
      <w:r w:rsidRPr="00C549D0">
        <w:t>Won Suk Lee, Hannah Yang, Hong Jae Chon &amp; Chan Kim. Combination of anti-angiogenic therapy and immune checkpoint blockade normalizes vascular-immune crosstalk to potentiate cancer immunity. Experimental &amp; Molecular Medicine volume 52, pages1475–1485</w:t>
      </w:r>
    </w:p>
  </w:endnote>
  <w:endnote w:id="8">
    <w:p w14:paraId="01797A7C" w14:textId="77777777" w:rsidR="00EB6B32" w:rsidRDefault="00EB6B32" w:rsidP="00EB6B32">
      <w:pPr>
        <w:pStyle w:val="a3"/>
      </w:pPr>
      <w:r>
        <w:rPr>
          <w:rStyle w:val="a5"/>
        </w:rPr>
        <w:endnoteRef/>
      </w:r>
      <w:r>
        <w:t xml:space="preserve"> </w:t>
      </w:r>
      <w:r w:rsidRPr="00295F5B">
        <w:t xml:space="preserve">Ferrara N, Davis-Smyth T: The biology of vascular endothelial growth factor. </w:t>
      </w:r>
      <w:proofErr w:type="spellStart"/>
      <w:r w:rsidRPr="00295F5B">
        <w:t>Endocr</w:t>
      </w:r>
      <w:proofErr w:type="spellEnd"/>
      <w:r w:rsidRPr="00295F5B">
        <w:t xml:space="preserve"> Rev </w:t>
      </w:r>
      <w:proofErr w:type="gramStart"/>
      <w:r w:rsidRPr="00295F5B">
        <w:t>1997;18:4</w:t>
      </w:r>
      <w:proofErr w:type="gramEnd"/>
      <w:r w:rsidRPr="00295F5B">
        <w:t>–25.</w:t>
      </w:r>
    </w:p>
  </w:endnote>
  <w:endnote w:id="9">
    <w:p w14:paraId="2C5C8D7D" w14:textId="77777777" w:rsidR="00EB6B32" w:rsidRPr="00CB2539" w:rsidRDefault="00EB6B32" w:rsidP="00EB6B32">
      <w:pPr>
        <w:pStyle w:val="a3"/>
        <w:rPr>
          <w:rFonts w:ascii="Times New Roman" w:hAnsi="Times New Roman" w:cs="Times New Roman"/>
        </w:rPr>
      </w:pPr>
      <w:r w:rsidRPr="00CB2539">
        <w:rPr>
          <w:rStyle w:val="a5"/>
          <w:rFonts w:ascii="Times New Roman" w:hAnsi="Times New Roman" w:cs="Times New Roman"/>
        </w:rPr>
        <w:endnoteRef/>
      </w:r>
      <w:r w:rsidRPr="00CB2539">
        <w:rPr>
          <w:rFonts w:ascii="Times New Roman" w:hAnsi="Times New Roman" w:cs="Times New Roman"/>
        </w:rPr>
        <w:t xml:space="preserve"> Hida K, Hida Y, Shindoh M. Understanding tumor endothelial cell abnormalities to develop ideal anti-angiogenic therapies. Cancer Sci. 2008;99(3):459–66.</w:t>
      </w:r>
    </w:p>
  </w:endnote>
  <w:endnote w:id="10">
    <w:p w14:paraId="75ACAEDA" w14:textId="77777777" w:rsidR="00EB6B32" w:rsidRPr="00CB2539" w:rsidRDefault="00EB6B32" w:rsidP="00EB6B32">
      <w:pPr>
        <w:pStyle w:val="a3"/>
        <w:rPr>
          <w:rFonts w:ascii="Times New Roman" w:hAnsi="Times New Roman" w:cs="Times New Roman"/>
        </w:rPr>
      </w:pPr>
      <w:r w:rsidRPr="00CB2539">
        <w:rPr>
          <w:rStyle w:val="a5"/>
          <w:rFonts w:ascii="Times New Roman" w:hAnsi="Times New Roman" w:cs="Times New Roman"/>
        </w:rPr>
        <w:endnoteRef/>
      </w:r>
      <w:r w:rsidRPr="00CB2539">
        <w:rPr>
          <w:rFonts w:ascii="Times New Roman" w:hAnsi="Times New Roman" w:cs="Times New Roman"/>
        </w:rPr>
        <w:t xml:space="preserve"> Matsuda K, Ohga N, Hida Y, Muraki C, Tsuchiya K, Kurosu T, Akino T, Shih SC, Totsuka Y, Klagsbrun M, Shindoh M, Hida K. Isolated tumor endothelial cells maintain specific character during long-term culture. Biochem Biophys Res Commun. 2010;394(4):947–54.</w:t>
      </w:r>
    </w:p>
  </w:endnote>
  <w:endnote w:id="11">
    <w:p w14:paraId="7CBCE09C" w14:textId="77777777" w:rsidR="00EB6B32" w:rsidRPr="00CB2539" w:rsidRDefault="00EB6B32" w:rsidP="00EB6B32">
      <w:pPr>
        <w:pStyle w:val="a3"/>
        <w:rPr>
          <w:rFonts w:ascii="Times New Roman" w:hAnsi="Times New Roman" w:cs="Times New Roman"/>
        </w:rPr>
      </w:pPr>
      <w:r w:rsidRPr="00CB2539">
        <w:rPr>
          <w:rStyle w:val="a5"/>
          <w:rFonts w:ascii="Times New Roman" w:hAnsi="Times New Roman" w:cs="Times New Roman"/>
        </w:rPr>
        <w:endnoteRef/>
      </w:r>
      <w:r w:rsidRPr="00CB2539">
        <w:rPr>
          <w:rFonts w:ascii="Times New Roman" w:hAnsi="Times New Roman" w:cs="Times New Roman"/>
        </w:rPr>
        <w:t xml:space="preserve"> Ohga N, Hida K, Hida Y, Muraki C, Tsuchiya K, Matsuda K, Ohiro Y, Totsuka Y, Shindoh M. Inhibitory effects of epigallocatechin-3 gallate, a polyphenol in green tea, on tumor-associated endothelial cells and endothelial progenitor cells. Cancer Sci. 2009;100(10):1963–70.</w:t>
      </w:r>
    </w:p>
  </w:endnote>
  <w:endnote w:id="12">
    <w:p w14:paraId="7501A932" w14:textId="77777777" w:rsidR="00EB6B32" w:rsidRDefault="00EB6B32" w:rsidP="00EB6B32">
      <w:pPr>
        <w:pStyle w:val="a3"/>
      </w:pPr>
      <w:r>
        <w:rPr>
          <w:rStyle w:val="a5"/>
        </w:rPr>
        <w:endnoteRef/>
      </w:r>
      <w:r>
        <w:t xml:space="preserve"> </w:t>
      </w:r>
      <w:r w:rsidRPr="00295F5B">
        <w:t>Chen HX, Cleck JN. Adverse effects of anticancer agents that target the VEGF pathway. Nat Rev Clin Oncol. 2009; 6: 465-477.</w:t>
      </w:r>
    </w:p>
  </w:endnote>
  <w:endnote w:id="13">
    <w:p w14:paraId="5BC4CBFD"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F. Balkwill, A. Mantovani. Inflammation and cancer: back to Virchow? Lancet, 357 (2001), pp. 539-545</w:t>
      </w:r>
    </w:p>
  </w:endnote>
  <w:endnote w:id="14">
    <w:p w14:paraId="5045CF28" w14:textId="5CB2AD1E" w:rsidR="004E38AD" w:rsidRDefault="004E38AD">
      <w:pPr>
        <w:pStyle w:val="a3"/>
      </w:pPr>
      <w:ins w:id="0" w:author="賈　梓" w:date="2023-11-16T16:25:00Z">
        <w:r>
          <w:rPr>
            <w:rStyle w:val="a5"/>
          </w:rPr>
          <w:endnoteRef/>
        </w:r>
        <w:r>
          <w:t xml:space="preserve"> </w:t>
        </w:r>
        <w:r w:rsidRPr="004E38AD">
          <w:t>Harold F. Dvorak. Tumors: Wounds that do not heal--Redux. Cancer Immunol Res. 2015 Jan; 3(1): 1–11.</w:t>
        </w:r>
      </w:ins>
    </w:p>
  </w:endnote>
  <w:endnote w:id="15">
    <w:p w14:paraId="27D2873F" w14:textId="77777777" w:rsidR="00EB6B32" w:rsidRDefault="00EB6B32" w:rsidP="00EB6B32">
      <w:pPr>
        <w:pStyle w:val="a3"/>
      </w:pPr>
      <w:r>
        <w:rPr>
          <w:rStyle w:val="a5"/>
        </w:rPr>
        <w:endnoteRef/>
      </w:r>
      <w:r>
        <w:t xml:space="preserve"> </w:t>
      </w:r>
      <w:r w:rsidRPr="00C44486">
        <w:t>Ma, Y. et al. Anticancer chemotherapy-induced intratumoral recruitment and differentiation of antigen-presenting cells. Immunity 38, 729–741 (2013).</w:t>
      </w:r>
    </w:p>
  </w:endnote>
  <w:endnote w:id="16">
    <w:p w14:paraId="0608924A" w14:textId="191C5B2C" w:rsidR="00A51E23" w:rsidRDefault="00A51E23">
      <w:pPr>
        <w:pStyle w:val="a3"/>
      </w:pPr>
      <w:ins w:id="6" w:author="賈　梓" w:date="2023-11-17T00:13:00Z">
        <w:r>
          <w:rPr>
            <w:rStyle w:val="a5"/>
          </w:rPr>
          <w:endnoteRef/>
        </w:r>
        <w:r>
          <w:t xml:space="preserve"> </w:t>
        </w:r>
        <w:r w:rsidRPr="00A51E23">
          <w:t>Joseph W. Franses, Natalia C. Drosu, William J. Gibson, Vipul C. Chitalia, and Elazer R. Edelman. Dysfunctional endothelial cells directly stimulate cancer inflammation and metastasis. Int J Cancer. 2013 Sep 15; 133(6): 1334–1344.</w:t>
        </w:r>
      </w:ins>
    </w:p>
  </w:endnote>
  <w:endnote w:id="17">
    <w:p w14:paraId="18B17FD7" w14:textId="62F5AEF0" w:rsidR="00A51E23" w:rsidRDefault="00A51E23">
      <w:pPr>
        <w:pStyle w:val="a3"/>
      </w:pPr>
      <w:ins w:id="7" w:author="賈　梓" w:date="2023-11-17T00:16:00Z">
        <w:r>
          <w:rPr>
            <w:rStyle w:val="a5"/>
          </w:rPr>
          <w:endnoteRef/>
        </w:r>
        <w:r>
          <w:t xml:space="preserve"> </w:t>
        </w:r>
        <w:r w:rsidRPr="00A51E23">
          <w:t xml:space="preserve">Ruoslahti E. Specialization of tumour vasculature. Nat Rev Cancer. </w:t>
        </w:r>
        <w:proofErr w:type="gramStart"/>
        <w:r w:rsidRPr="00A51E23">
          <w:t>2002;2:83</w:t>
        </w:r>
        <w:proofErr w:type="gramEnd"/>
        <w:r w:rsidRPr="00A51E23">
          <w:t>–90.</w:t>
        </w:r>
      </w:ins>
    </w:p>
  </w:endnote>
  <w:endnote w:id="18">
    <w:p w14:paraId="5FCB1B53" w14:textId="0BE43B61" w:rsidR="00A51E23" w:rsidRDefault="00A51E23">
      <w:pPr>
        <w:pStyle w:val="a3"/>
      </w:pPr>
      <w:ins w:id="8" w:author="賈　梓" w:date="2023-11-17T00:17:00Z">
        <w:r>
          <w:rPr>
            <w:rStyle w:val="a5"/>
          </w:rPr>
          <w:endnoteRef/>
        </w:r>
        <w:r>
          <w:t xml:space="preserve"> </w:t>
        </w:r>
        <w:r w:rsidRPr="00A51E23">
          <w:t>Franses JW, Drosu NC, Gibson WJ, Chitalia VC, Edelman ER. Dysfunctional endothelial cells directly stimulate cancer inflammation and metastasis. Int J Cancer. 2013;133(6):1334–44.</w:t>
        </w:r>
      </w:ins>
    </w:p>
  </w:endnote>
  <w:endnote w:id="19">
    <w:p w14:paraId="40064F12" w14:textId="46DB9544" w:rsidR="00A51E23" w:rsidRDefault="00A51E23">
      <w:pPr>
        <w:pStyle w:val="a3"/>
      </w:pPr>
      <w:ins w:id="9" w:author="賈　梓" w:date="2023-11-17T00:17:00Z">
        <w:r>
          <w:rPr>
            <w:rStyle w:val="a5"/>
          </w:rPr>
          <w:endnoteRef/>
        </w:r>
        <w:r>
          <w:t xml:space="preserve"> </w:t>
        </w:r>
        <w:r w:rsidRPr="00880D3B">
          <w:t>Klein D. (2018). The tumor vascular endothelium as decision maker in Cancer therapy. Front. Oncol. 8:367. 10.3389/fonc.2018.00367</w:t>
        </w:r>
      </w:ins>
    </w:p>
  </w:endnote>
  <w:endnote w:id="20">
    <w:p w14:paraId="044AD44B" w14:textId="0476F8B6" w:rsidR="00A51E23" w:rsidRDefault="00A51E23">
      <w:pPr>
        <w:pStyle w:val="a3"/>
      </w:pPr>
      <w:ins w:id="10" w:author="賈　梓" w:date="2023-11-17T00:18:00Z">
        <w:r>
          <w:rPr>
            <w:rStyle w:val="a5"/>
          </w:rPr>
          <w:endnoteRef/>
        </w:r>
        <w:r>
          <w:t xml:space="preserve"> </w:t>
        </w:r>
        <w:r w:rsidRPr="00D60FA9">
          <w:t>Dvorak HF. Tumors: wounds that do not heal. Similarities between tumor stroma generation and wound healing. N Engl J Med. 1986;315:1650–9.</w:t>
        </w:r>
      </w:ins>
    </w:p>
  </w:endnote>
  <w:endnote w:id="21">
    <w:p w14:paraId="1B7EC797"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Dudley AC, Udagawa T, Melero-Martin JM, Shih S-C, Curatolo A, Moses MA, Klagsbrun M 2010. Bone marrow is a reservoir for pro-angiogenic myelomonocytic cells but not endothelial cells in spontaneous tumors. Blood 116: 3367–3371</w:t>
      </w:r>
    </w:p>
  </w:endnote>
  <w:endnote w:id="22">
    <w:p w14:paraId="69BBAF24"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Rakesh K. Jain, Gerald C. Koenig, Marc Dellian, Dai Fukumura, Lance L. Munn and Robert J. Melder; Cancer and Metastasis Reviews15:195-204.1996</w:t>
      </w:r>
    </w:p>
  </w:endnote>
  <w:endnote w:id="23">
    <w:p w14:paraId="603AD643"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Prandoni P., Falanga A., Piccioli A. Cancer and venous thromboembolism. Lancet Oncol. 2005;6:401–410. doi: 10.1016/S1470-2045(05)70207-2.</w:t>
      </w:r>
    </w:p>
  </w:endnote>
  <w:endnote w:id="24">
    <w:p w14:paraId="4C3AAE8B"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Falanga A., Panova-Noeva M., Russo L. Procoagulant mechanisms in tumour cells. Best Pract. Res. Clin. Haematol. 2009;22:49–60. doi: 10.1016/j.beha.2008.12.009.</w:t>
      </w:r>
    </w:p>
  </w:endnote>
  <w:endnote w:id="25">
    <w:p w14:paraId="0246DB0C"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Bevilacqua M.P., Pober J.S., Majeau G.R., Fiers W., Cotran R.S., Gimbrone M.A. Recombinant Tumor Necrosis Factor Induces Procoagulant Activity in Cultured Human Vascular Endothelium: Characterization and Comparison with the Actions of Interleukin 1. Proc. Natl. Acad. Sci. USA. 1986;83:4533–4537. doi: 10.1073/pnas.83.12.4533.</w:t>
      </w:r>
    </w:p>
  </w:endnote>
  <w:endnote w:id="26">
    <w:p w14:paraId="734E18F3"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Ann-Katrin Wienkamp, Luise Erpenbeck and Jan Rossaint.  Platelets in the NETworks interweaving inflammation and thrombosis. Front. Immunol. 13:953129.</w:t>
      </w:r>
    </w:p>
  </w:endnote>
  <w:endnote w:id="27">
    <w:p w14:paraId="162007F6"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Ali Reza Khalatbary and Hassan Ahmadvand. Anti-Inflammatory Effect of the Epigallocatechin Gallate Following Spinal Cord Trauma in Rat. Iranian Biomedical Journal 15 (1 &amp; 2): 31-37 (January &amp; April 2011)</w:t>
      </w:r>
    </w:p>
  </w:endnote>
  <w:endnote w:id="28">
    <w:p w14:paraId="65DE1F23"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Schramm L. Going green: the role of the green tea component EGCG in chemoprevention. J Carcinog Mutagen 2013;4:1000142–56.</w:t>
      </w:r>
    </w:p>
  </w:endnote>
  <w:endnote w:id="29">
    <w:p w14:paraId="155D7974"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Tipoe GL, Leung TM, Hung MW, Fung ML. Green tea polyphenols as an anti-oxidant and anti-inflammatory agent for cardiovascular protection. Cardiovasc Hematol Disord Drug Targets 2007;7:135–44.</w:t>
      </w:r>
    </w:p>
  </w:endnote>
  <w:endnote w:id="30">
    <w:p w14:paraId="3E0914A8"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Thielecke F, Boschmann M. The potential role of green tea catechins in the prevention of the metabolic syndrome-a review. Phytochemistry 2009;70:11–24.</w:t>
      </w:r>
    </w:p>
  </w:endnote>
  <w:endnote w:id="31">
    <w:p w14:paraId="7D6A4FBD"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Hügel HM, Jackson N. Redox chemistry of green tea polyphenols: therapeutic benefits in neurodegenerative diseases. Mini Rev Med Chem 2012;12:380–7.</w:t>
      </w:r>
    </w:p>
  </w:endnote>
  <w:endnote w:id="32">
    <w:p w14:paraId="7281F646"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Xiao J, Ho CT, Liong EC, Nanji AA, Leung TM, Lau TY, et al. Epigallocatechin gallate attenuates fibrosis, oxidative stress, and inflammation in non-alcoholic fatty liver disease rat model through TGF/SMAD, PI3 K/Akt/FoxO1, and NF-kappa B pathways. Eur J Nutr 2014;53: 187–99.</w:t>
      </w:r>
    </w:p>
  </w:endnote>
  <w:endnote w:id="33">
    <w:p w14:paraId="7ED1DBEE"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Frei, B.; Higdon, J.V. Antioxidant activity of tea polyphenols in vivo: Evidence from animal studies. J. Nutr. 2003, 133, 3275S–3284S.</w:t>
      </w:r>
    </w:p>
  </w:endnote>
  <w:endnote w:id="34">
    <w:p w14:paraId="53EF2715"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Afaq, F.; Adhami, V.M.; Ahmad, N.; Mukhtar, H. Inhibition of ultraviolet B-mediated activation of nuclear factor κB in normal human epidermal keratinocytes by green tea constituent (−)-epigallocatechin-3-gallate. Oncogene 2003, 22, 1035–1044.</w:t>
      </w:r>
    </w:p>
  </w:endnote>
  <w:endnote w:id="35">
    <w:p w14:paraId="18BB2095"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Noritaka Ohga, Kyoko Hida, Yasuhiro Hida, Chikara Muraki, Kunihiko Tsuchiya, Kohei Matsuda, Yoichi Ohiro, Yasunori Totsuka and Masanobu Shindo. Inhibitory effects of epigallocatechin-3 gallate, a polyphenol in green tea, on tumor-associated endothelial cells and endothelial progenitor cells. Cancer Sci. October 2009. vol. 100no.10    1963–19</w:t>
      </w:r>
    </w:p>
  </w:endnote>
  <w:endnote w:id="36">
    <w:p w14:paraId="5DDDA056"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Sato, Y.; Hatakeyama, H.; Sakurai, Y.; Hyodo, M.; Akita, H.; Harashima, H. A pH-sensitive cationic lipid facilitates the delivery of liposomal siRNA and gene silencing activity in vitro and in vivo. J. Control. Release 2012, 163, 267–276.</w:t>
      </w:r>
    </w:p>
  </w:endnote>
  <w:endnote w:id="37">
    <w:p w14:paraId="1A5CE387"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Sato, Y.; Hatakeyama, H.; Sakurai, Y.; Hyodo, M.; Akita, H.; Harashima, H. A pH-sensitive cationic lipid facilitates the delivery of liposomal siRNA and gene silencing activity in vitro and in vivo. J. Control. Release 2012, 163, 267–276.</w:t>
      </w:r>
    </w:p>
  </w:endnote>
  <w:endnote w:id="38">
    <w:p w14:paraId="7891752D"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Avraamides CJ, Garmy-Susini B, Varner JA. Integrins in angiogenesis and lymphangiogenesis. Nat Rev Cancer. 2008; 8: 604-617.</w:t>
      </w:r>
    </w:p>
  </w:endnote>
  <w:endnote w:id="39">
    <w:p w14:paraId="7F4935F5"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Shoshiro Yamamoto, Akari Kato, Yu Sakurai, Tomoya Hada, Hideyoshi Harashima; Journal of Controlled Release 251 (2017) 1–10</w:t>
      </w:r>
    </w:p>
  </w:endnote>
  <w:endnote w:id="40">
    <w:p w14:paraId="36A7E686"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Nako Maishi, Yu Sakurai, Hiroto Hatakeyama, Yui Umeyama, Takashi Nakamura, Rikito Endo, Mohammad Towfik Alam, Cong Li, Dorcas Akuba-Muhyia Annan, Hiroshi Kikuchi, Hirofumi Morimoto, Masahiro Morimoto, Kosuke Akiyama, Noritaka Ohga, Yasuhiro Hida, Hideyoshi Harashima, Kyoko Hida; Cancer Science. 2022;113:1855–1867.</w:t>
      </w:r>
    </w:p>
  </w:endnote>
  <w:endnote w:id="41">
    <w:p w14:paraId="62437985"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Marcin Kowanetz and Napoleone Ferrara; Clin Cancer Res 2006;12(17) September 1, 2006</w:t>
      </w:r>
    </w:p>
  </w:endnote>
  <w:endnote w:id="42">
    <w:p w14:paraId="5199D129" w14:textId="77777777" w:rsidR="00EB6B32" w:rsidRPr="00824A8C" w:rsidRDefault="00EB6B32" w:rsidP="00EB6B32">
      <w:pPr>
        <w:pStyle w:val="a3"/>
        <w:rPr>
          <w:rFonts w:ascii="Times New Roman" w:hAnsi="Times New Roman" w:cs="Times New Roman"/>
        </w:rPr>
      </w:pPr>
      <w:r w:rsidRPr="00824A8C">
        <w:rPr>
          <w:rStyle w:val="a5"/>
          <w:rFonts w:ascii="Times New Roman" w:hAnsi="Times New Roman" w:cs="Times New Roman"/>
        </w:rPr>
        <w:endnoteRef/>
      </w:r>
      <w:r w:rsidRPr="00824A8C">
        <w:rPr>
          <w:rFonts w:ascii="Times New Roman" w:hAnsi="Times New Roman" w:cs="Times New Roman"/>
        </w:rPr>
        <w:t xml:space="preserve"> K Yamamoto, N Ohga, Y Hida, N Maishi, T Kawamoto, K Kitayama, K Akiyama, T Osawa, M Kondoh, K Matsuda, Y Onodera, M Fujie, K Kaga, S Hirano, N Shinohara, M Shindoh &amp; K Hida; British Journal of Cancer (2012) 106, 1214 – 1223</w:t>
      </w:r>
    </w:p>
  </w:endnote>
  <w:endnote w:id="43">
    <w:p w14:paraId="14F9F6AD" w14:textId="77777777" w:rsidR="00EB6B32" w:rsidRDefault="00EB6B32" w:rsidP="00EB6B32">
      <w:pPr>
        <w:pStyle w:val="a3"/>
      </w:pPr>
      <w:r w:rsidRPr="00824A8C">
        <w:rPr>
          <w:rStyle w:val="a5"/>
          <w:rFonts w:ascii="Times New Roman" w:hAnsi="Times New Roman" w:cs="Times New Roman"/>
        </w:rPr>
        <w:endnoteRef/>
      </w:r>
      <w:r w:rsidRPr="00824A8C">
        <w:rPr>
          <w:rFonts w:ascii="Times New Roman" w:hAnsi="Times New Roman" w:cs="Times New Roman"/>
        </w:rPr>
        <w:t xml:space="preserve"> Li Cong, Nako Maishi, Dorcas A. Annan, Marian F. Young, Hirofumi Morimoto, Masahiro Morimoto, Jin-Min Nam, Yasuhiro Hida &amp; Kyoko Hida; Breast Cancer Research volume 23, Article number: 51 (2021)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A4E9" w14:textId="77777777" w:rsidR="00A43108" w:rsidRDefault="00A43108" w:rsidP="00EB6B32">
      <w:r>
        <w:separator/>
      </w:r>
    </w:p>
  </w:footnote>
  <w:footnote w:type="continuationSeparator" w:id="0">
    <w:p w14:paraId="0CF4C85D" w14:textId="77777777" w:rsidR="00A43108" w:rsidRDefault="00A43108" w:rsidP="00EB6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A277F"/>
    <w:multiLevelType w:val="hybridMultilevel"/>
    <w:tmpl w:val="FFA2703C"/>
    <w:lvl w:ilvl="0" w:tplc="3B0A4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71674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賈　梓">
    <w15:presenceInfo w15:providerId="AD" w15:userId="S::m043522c@ms-license.oicte.hokudai.ac.jp::11d2fd58-6107-4325-be99-874815d597cc"/>
  </w15:person>
  <w15:person w15:author="間石奈湖">
    <w15:presenceInfo w15:providerId="AD" w15:userId="S::mf19875v@m-license.oicte.hokudai.ac.jp::4a38a134-723a-4185-9e64-c8b97325c6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32"/>
    <w:rsid w:val="00002AE7"/>
    <w:rsid w:val="004E38AD"/>
    <w:rsid w:val="00625DEE"/>
    <w:rsid w:val="007136BB"/>
    <w:rsid w:val="007F6F4F"/>
    <w:rsid w:val="009C5786"/>
    <w:rsid w:val="00A43108"/>
    <w:rsid w:val="00A51E23"/>
    <w:rsid w:val="00A71C0B"/>
    <w:rsid w:val="00C31603"/>
    <w:rsid w:val="00EB6B32"/>
    <w:rsid w:val="00EE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238F"/>
  <w15:chartTrackingRefBased/>
  <w15:docId w15:val="{D210DD69-8A6E-804A-A899-2ACF095C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EB6B32"/>
    <w:pPr>
      <w:snapToGrid w:val="0"/>
      <w:jc w:val="left"/>
    </w:pPr>
  </w:style>
  <w:style w:type="character" w:customStyle="1" w:styleId="a4">
    <w:name w:val="尾注文本 字符"/>
    <w:basedOn w:val="a0"/>
    <w:link w:val="a3"/>
    <w:uiPriority w:val="99"/>
    <w:semiHidden/>
    <w:rsid w:val="00EB6B32"/>
  </w:style>
  <w:style w:type="character" w:styleId="a5">
    <w:name w:val="endnote reference"/>
    <w:basedOn w:val="a0"/>
    <w:uiPriority w:val="99"/>
    <w:semiHidden/>
    <w:unhideWhenUsed/>
    <w:rsid w:val="00EB6B32"/>
    <w:rPr>
      <w:vertAlign w:val="superscript"/>
    </w:rPr>
  </w:style>
  <w:style w:type="character" w:styleId="a6">
    <w:name w:val="annotation reference"/>
    <w:basedOn w:val="a0"/>
    <w:uiPriority w:val="99"/>
    <w:semiHidden/>
    <w:unhideWhenUsed/>
    <w:rsid w:val="00EB6B32"/>
    <w:rPr>
      <w:sz w:val="18"/>
      <w:szCs w:val="18"/>
    </w:rPr>
  </w:style>
  <w:style w:type="paragraph" w:styleId="a7">
    <w:name w:val="annotation text"/>
    <w:basedOn w:val="a"/>
    <w:link w:val="a8"/>
    <w:uiPriority w:val="99"/>
    <w:unhideWhenUsed/>
    <w:rsid w:val="00EB6B32"/>
    <w:pPr>
      <w:jc w:val="left"/>
    </w:pPr>
  </w:style>
  <w:style w:type="character" w:customStyle="1" w:styleId="a8">
    <w:name w:val="批注文字 字符"/>
    <w:basedOn w:val="a0"/>
    <w:link w:val="a7"/>
    <w:uiPriority w:val="99"/>
    <w:rsid w:val="00EB6B32"/>
  </w:style>
  <w:style w:type="paragraph" w:styleId="a9">
    <w:name w:val="List Paragraph"/>
    <w:basedOn w:val="a"/>
    <w:uiPriority w:val="34"/>
    <w:qFormat/>
    <w:rsid w:val="00EB6B32"/>
    <w:pPr>
      <w:ind w:firstLineChars="200" w:firstLine="420"/>
    </w:pPr>
  </w:style>
  <w:style w:type="paragraph" w:styleId="aa">
    <w:name w:val="Revision"/>
    <w:hidden/>
    <w:uiPriority w:val="99"/>
    <w:semiHidden/>
    <w:rsid w:val="004E38AD"/>
  </w:style>
  <w:style w:type="paragraph" w:styleId="ab">
    <w:name w:val="annotation subject"/>
    <w:basedOn w:val="a7"/>
    <w:next w:val="a7"/>
    <w:link w:val="ac"/>
    <w:uiPriority w:val="99"/>
    <w:semiHidden/>
    <w:unhideWhenUsed/>
    <w:rsid w:val="004E38AD"/>
    <w:rPr>
      <w:b/>
      <w:bCs/>
    </w:rPr>
  </w:style>
  <w:style w:type="character" w:customStyle="1" w:styleId="ac">
    <w:name w:val="批注主题 字符"/>
    <w:basedOn w:val="a8"/>
    <w:link w:val="ab"/>
    <w:uiPriority w:val="99"/>
    <w:semiHidden/>
    <w:rsid w:val="004E3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1A89-97B9-6A49-A860-F5D0D0DB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賈　梓</dc:creator>
  <cp:keywords/>
  <dc:description/>
  <cp:lastModifiedBy>賈　梓</cp:lastModifiedBy>
  <cp:revision>4</cp:revision>
  <dcterms:created xsi:type="dcterms:W3CDTF">2023-11-16T07:20:00Z</dcterms:created>
  <dcterms:modified xsi:type="dcterms:W3CDTF">2023-11-22T09:10:00Z</dcterms:modified>
</cp:coreProperties>
</file>